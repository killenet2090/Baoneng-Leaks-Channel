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9DFF3" w14:textId="77777777" w:rsidR="007848B7" w:rsidRDefault="007848B7"/>
    <w:p w14:paraId="32C11058" w14:textId="77777777" w:rsidR="007848B7" w:rsidRDefault="007848B7">
      <w:pPr>
        <w:jc w:val="center"/>
        <w:rPr>
          <w:rFonts w:ascii="黑体" w:eastAsia="黑体" w:hAnsi="黑体"/>
        </w:rPr>
      </w:pPr>
    </w:p>
    <w:p w14:paraId="339CDA1C" w14:textId="77777777" w:rsidR="007848B7" w:rsidRDefault="005E1A91">
      <w:pPr>
        <w:jc w:val="center"/>
        <w:rPr>
          <w:rFonts w:ascii="华文中宋" w:eastAsia="华文中宋" w:hAnsi="华文中宋"/>
          <w:b/>
          <w:sz w:val="52"/>
          <w:szCs w:val="52"/>
        </w:rPr>
      </w:pPr>
      <w:proofErr w:type="gramStart"/>
      <w:r>
        <w:rPr>
          <w:rFonts w:ascii="华文中宋" w:eastAsia="华文中宋" w:hAnsi="华文中宋" w:hint="eastAsia"/>
          <w:b/>
          <w:sz w:val="52"/>
          <w:szCs w:val="52"/>
        </w:rPr>
        <w:t>车机激活</w:t>
      </w:r>
      <w:proofErr w:type="gramEnd"/>
      <w:r>
        <w:rPr>
          <w:rFonts w:ascii="华文中宋" w:eastAsia="华文中宋" w:hAnsi="华文中宋" w:hint="eastAsia"/>
          <w:b/>
          <w:sz w:val="52"/>
          <w:szCs w:val="52"/>
        </w:rPr>
        <w:t>概要设计文档</w:t>
      </w:r>
    </w:p>
    <w:p w14:paraId="2368425C" w14:textId="77777777" w:rsidR="007848B7" w:rsidRDefault="007848B7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1C68342" w14:textId="77777777" w:rsidR="007848B7" w:rsidRDefault="007848B7">
      <w:pPr>
        <w:rPr>
          <w:rFonts w:ascii="华文中宋" w:eastAsia="华文中宋" w:hAnsi="华文中宋"/>
          <w:b/>
          <w:sz w:val="52"/>
          <w:szCs w:val="52"/>
        </w:rPr>
      </w:pPr>
    </w:p>
    <w:tbl>
      <w:tblPr>
        <w:tblStyle w:val="afffc"/>
        <w:tblpPr w:leftFromText="180" w:rightFromText="180" w:vertAnchor="text" w:horzAnchor="page" w:tblpX="1312" w:tblpY="169"/>
        <w:tblOverlap w:val="never"/>
        <w:tblW w:w="9258" w:type="dxa"/>
        <w:tblLayout w:type="fixed"/>
        <w:tblLook w:val="04A0" w:firstRow="1" w:lastRow="0" w:firstColumn="1" w:lastColumn="0" w:noHBand="0" w:noVBand="1"/>
      </w:tblPr>
      <w:tblGrid>
        <w:gridCol w:w="1570"/>
        <w:gridCol w:w="2690"/>
        <w:gridCol w:w="2017"/>
        <w:gridCol w:w="2981"/>
      </w:tblGrid>
      <w:tr w:rsidR="007848B7" w14:paraId="54F81F71" w14:textId="77777777">
        <w:trPr>
          <w:trHeight w:val="595"/>
        </w:trPr>
        <w:tc>
          <w:tcPr>
            <w:tcW w:w="1570" w:type="dxa"/>
          </w:tcPr>
          <w:p w14:paraId="67A671E3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信息分类</w:t>
            </w:r>
          </w:p>
        </w:tc>
        <w:tc>
          <w:tcPr>
            <w:tcW w:w="2690" w:type="dxa"/>
          </w:tcPr>
          <w:p w14:paraId="776BF57E" w14:textId="77777777" w:rsidR="007848B7" w:rsidRDefault="005E1A91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研发设计</w:t>
            </w:r>
          </w:p>
        </w:tc>
        <w:tc>
          <w:tcPr>
            <w:tcW w:w="2017" w:type="dxa"/>
          </w:tcPr>
          <w:p w14:paraId="03B5CF6C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涉密等级</w:t>
            </w:r>
          </w:p>
        </w:tc>
        <w:tc>
          <w:tcPr>
            <w:tcW w:w="2981" w:type="dxa"/>
          </w:tcPr>
          <w:p w14:paraId="70E32465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机密</w:t>
            </w:r>
          </w:p>
        </w:tc>
      </w:tr>
      <w:tr w:rsidR="007848B7" w14:paraId="4C56D408" w14:textId="77777777">
        <w:tc>
          <w:tcPr>
            <w:tcW w:w="1570" w:type="dxa"/>
          </w:tcPr>
          <w:p w14:paraId="4DDB097E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责任部门</w:t>
            </w:r>
          </w:p>
        </w:tc>
        <w:tc>
          <w:tcPr>
            <w:tcW w:w="2690" w:type="dxa"/>
          </w:tcPr>
          <w:p w14:paraId="6707FFA3" w14:textId="77777777" w:rsidR="007848B7" w:rsidRDefault="005E1A91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</w:t>
            </w:r>
          </w:p>
        </w:tc>
        <w:tc>
          <w:tcPr>
            <w:tcW w:w="2017" w:type="dxa"/>
          </w:tcPr>
          <w:p w14:paraId="38E6FA64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责任人</w:t>
            </w:r>
          </w:p>
        </w:tc>
        <w:tc>
          <w:tcPr>
            <w:tcW w:w="2981" w:type="dxa"/>
          </w:tcPr>
          <w:p w14:paraId="10209091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覃树才</w:t>
            </w:r>
          </w:p>
        </w:tc>
      </w:tr>
      <w:tr w:rsidR="007848B7" w14:paraId="7774F3CA" w14:textId="77777777">
        <w:tc>
          <w:tcPr>
            <w:tcW w:w="1570" w:type="dxa"/>
          </w:tcPr>
          <w:p w14:paraId="3A110A14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起草人</w:t>
            </w:r>
          </w:p>
        </w:tc>
        <w:tc>
          <w:tcPr>
            <w:tcW w:w="2690" w:type="dxa"/>
          </w:tcPr>
          <w:p w14:paraId="3ABC6C92" w14:textId="77777777" w:rsidR="007848B7" w:rsidRDefault="005E1A91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黄云</w:t>
            </w:r>
          </w:p>
        </w:tc>
        <w:tc>
          <w:tcPr>
            <w:tcW w:w="2017" w:type="dxa"/>
          </w:tcPr>
          <w:p w14:paraId="699DE591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创建时间</w:t>
            </w:r>
          </w:p>
        </w:tc>
        <w:tc>
          <w:tcPr>
            <w:tcW w:w="2981" w:type="dxa"/>
          </w:tcPr>
          <w:p w14:paraId="697CE548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2020.11.0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5</w:t>
            </w:r>
          </w:p>
        </w:tc>
      </w:tr>
      <w:tr w:rsidR="007848B7" w14:paraId="04BC23D5" w14:textId="77777777">
        <w:tc>
          <w:tcPr>
            <w:tcW w:w="1570" w:type="dxa"/>
          </w:tcPr>
          <w:p w14:paraId="5CB97727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授权范围</w:t>
            </w:r>
          </w:p>
        </w:tc>
        <w:tc>
          <w:tcPr>
            <w:tcW w:w="2690" w:type="dxa"/>
          </w:tcPr>
          <w:p w14:paraId="521D0D3A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智能网联研究院内部</w:t>
            </w:r>
          </w:p>
        </w:tc>
        <w:tc>
          <w:tcPr>
            <w:tcW w:w="2017" w:type="dxa"/>
          </w:tcPr>
          <w:p w14:paraId="3F913FCA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涉密截止日期</w:t>
            </w:r>
          </w:p>
        </w:tc>
        <w:tc>
          <w:tcPr>
            <w:tcW w:w="2981" w:type="dxa"/>
          </w:tcPr>
          <w:p w14:paraId="4248FA6E" w14:textId="77777777" w:rsidR="007848B7" w:rsidRDefault="005E1A91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2025.11.30</w:t>
            </w:r>
          </w:p>
        </w:tc>
      </w:tr>
    </w:tbl>
    <w:p w14:paraId="40B75C00" w14:textId="77777777" w:rsidR="007848B7" w:rsidRDefault="007848B7">
      <w:pPr>
        <w:rPr>
          <w:rFonts w:ascii="华文中宋" w:eastAsia="华文中宋" w:hAnsi="华文中宋"/>
          <w:b/>
        </w:rPr>
      </w:pPr>
    </w:p>
    <w:p w14:paraId="555139A0" w14:textId="77777777" w:rsidR="007848B7" w:rsidRDefault="007848B7">
      <w:pPr>
        <w:rPr>
          <w:rFonts w:ascii="华文中宋" w:eastAsia="华文中宋" w:hAnsi="华文中宋"/>
          <w:b/>
        </w:rPr>
      </w:pPr>
    </w:p>
    <w:p w14:paraId="281C8FDC" w14:textId="77777777" w:rsidR="007848B7" w:rsidRDefault="007848B7">
      <w:pPr>
        <w:jc w:val="center"/>
        <w:rPr>
          <w:rFonts w:ascii="华文中宋" w:eastAsia="华文中宋" w:hAnsi="华文中宋"/>
          <w:b/>
        </w:rPr>
      </w:pPr>
    </w:p>
    <w:p w14:paraId="6AC7B181" w14:textId="77777777" w:rsidR="007848B7" w:rsidRDefault="007848B7">
      <w:pPr>
        <w:rPr>
          <w:b/>
        </w:rPr>
      </w:pPr>
      <w:bookmarkStart w:id="0" w:name="_Toc533668241"/>
      <w:bookmarkStart w:id="1" w:name="_Toc533674328"/>
      <w:bookmarkStart w:id="2" w:name="_Toc533670693"/>
      <w:bookmarkStart w:id="3" w:name="_Toc533674285"/>
    </w:p>
    <w:p w14:paraId="09F17FC1" w14:textId="77777777" w:rsidR="007848B7" w:rsidRDefault="005E1A91">
      <w:pPr>
        <w:rPr>
          <w:b/>
        </w:rPr>
      </w:pPr>
      <w:r>
        <w:rPr>
          <w:b/>
        </w:rPr>
        <w:t>修订记录</w:t>
      </w:r>
      <w:bookmarkEnd w:id="0"/>
      <w:bookmarkEnd w:id="1"/>
      <w:bookmarkEnd w:id="2"/>
      <w:bookmarkEnd w:id="3"/>
      <w:r>
        <w:rPr>
          <w:b/>
        </w:rPr>
        <w:t>：</w:t>
      </w:r>
      <w:r>
        <w:rPr>
          <w:rFonts w:eastAsia="Arial" w:cs="Arial"/>
          <w:b/>
        </w:rPr>
        <w:t xml:space="preserve"> </w:t>
      </w:r>
    </w:p>
    <w:tbl>
      <w:tblPr>
        <w:tblStyle w:val="TableGrid"/>
        <w:tblW w:w="8364" w:type="dxa"/>
        <w:tblInd w:w="-5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4395"/>
      </w:tblGrid>
      <w:tr w:rsidR="007848B7" w14:paraId="7D517ED4" w14:textId="77777777">
        <w:trPr>
          <w:trHeight w:val="3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BEB328" w14:textId="77777777" w:rsidR="007848B7" w:rsidRDefault="005E1A91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EBC72A" w14:textId="77777777" w:rsidR="007848B7" w:rsidRDefault="005E1A91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449AF5" w14:textId="77777777" w:rsidR="007848B7" w:rsidRDefault="005E1A91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F976DC" w14:textId="77777777" w:rsidR="007848B7" w:rsidRDefault="005E1A91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>修订内容</w:t>
            </w:r>
          </w:p>
        </w:tc>
      </w:tr>
      <w:tr w:rsidR="007848B7" w14:paraId="2AF4C60E" w14:textId="77777777">
        <w:trPr>
          <w:trHeight w:val="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91F7" w14:textId="77777777" w:rsidR="007848B7" w:rsidRDefault="005E1A91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V0.1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74FE" w14:textId="77777777" w:rsidR="007848B7" w:rsidRDefault="005E1A91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11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F9F5" w14:textId="77777777" w:rsidR="007848B7" w:rsidRDefault="005E1A91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黄云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02FF" w14:textId="77777777" w:rsidR="007848B7" w:rsidRDefault="005E1A91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 w:rsidR="007848B7" w14:paraId="50079478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E3A0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311D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0405" w14:textId="77777777" w:rsidR="007848B7" w:rsidRDefault="007848B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0F88" w14:textId="77777777" w:rsidR="007848B7" w:rsidRDefault="007848B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848B7" w14:paraId="3CD6A184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A50C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94F3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515" w14:textId="77777777" w:rsidR="007848B7" w:rsidRDefault="007848B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8232" w14:textId="77777777" w:rsidR="007848B7" w:rsidRDefault="007848B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848B7" w14:paraId="58D9A44D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076B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4BC5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8B60" w14:textId="77777777" w:rsidR="007848B7" w:rsidRDefault="007848B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AE4D" w14:textId="77777777" w:rsidR="007848B7" w:rsidRDefault="007848B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848B7" w14:paraId="5F10B178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0021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C9E1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990C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592B" w14:textId="77777777" w:rsidR="007848B7" w:rsidRDefault="007848B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848B7" w14:paraId="5BBA2CBF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2356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4C73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7FB7" w14:textId="77777777" w:rsidR="007848B7" w:rsidRDefault="007848B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6234" w14:textId="77777777" w:rsidR="007848B7" w:rsidRDefault="007848B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10537CA6" w14:textId="77777777" w:rsidR="007848B7" w:rsidRDefault="007848B7">
      <w:pPr>
        <w:spacing w:line="300" w:lineRule="auto"/>
      </w:pPr>
    </w:p>
    <w:p w14:paraId="6DE196F0" w14:textId="77777777" w:rsidR="007848B7" w:rsidRDefault="007848B7"/>
    <w:p w14:paraId="02685C98" w14:textId="77777777" w:rsidR="007848B7" w:rsidRDefault="005E1A91">
      <w:pPr>
        <w:widowControl/>
        <w:jc w:val="left"/>
        <w:sectPr w:rsidR="007848B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bookmarkStart w:id="4" w:name="_Toc6996"/>
    <w:bookmarkStart w:id="5" w:name="_Toc16657"/>
    <w:bookmarkStart w:id="6" w:name="_Toc25232"/>
    <w:bookmarkStart w:id="7" w:name="_Toc3080"/>
    <w:p w14:paraId="78B4D9CE" w14:textId="77777777" w:rsidR="007848B7" w:rsidRDefault="005E1A91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hint="eastAsia"/>
          <w:sz w:val="24"/>
          <w:szCs w:val="24"/>
        </w:rPr>
        <w:lastRenderedPageBreak/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hyperlink w:anchor="_Toc55546029" w:history="1">
        <w:r>
          <w:rPr>
            <w:rStyle w:val="affff6"/>
          </w:rPr>
          <w:t>1</w:t>
        </w:r>
        <w:r>
          <w:rPr>
            <w:rStyle w:val="affff6"/>
          </w:rPr>
          <w:t>文档介绍</w:t>
        </w:r>
        <w:r>
          <w:tab/>
        </w:r>
        <w:r>
          <w:fldChar w:fldCharType="begin"/>
        </w:r>
        <w:r>
          <w:instrText xml:space="preserve"> PAGEREF _Toc55546029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D14A295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30" w:history="1">
        <w:r w:rsidR="005E1A91">
          <w:rPr>
            <w:rStyle w:val="affff6"/>
          </w:rPr>
          <w:t xml:space="preserve">1.1 </w:t>
        </w:r>
        <w:r w:rsidR="005E1A91">
          <w:rPr>
            <w:rStyle w:val="affff6"/>
          </w:rPr>
          <w:t>文档目的</w:t>
        </w:r>
        <w:r w:rsidR="005E1A91">
          <w:tab/>
        </w:r>
        <w:r w:rsidR="005E1A91">
          <w:fldChar w:fldCharType="begin"/>
        </w:r>
        <w:r w:rsidR="005E1A91">
          <w:instrText xml:space="preserve"> PAGEREF _Toc55546030 \h </w:instrText>
        </w:r>
        <w:r w:rsidR="005E1A91">
          <w:fldChar w:fldCharType="separate"/>
        </w:r>
        <w:r w:rsidR="005E1A91">
          <w:t>4</w:t>
        </w:r>
        <w:r w:rsidR="005E1A91">
          <w:fldChar w:fldCharType="end"/>
        </w:r>
      </w:hyperlink>
    </w:p>
    <w:p w14:paraId="2BAE0A84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31" w:history="1">
        <w:r w:rsidR="005E1A91">
          <w:rPr>
            <w:rStyle w:val="affff6"/>
          </w:rPr>
          <w:t xml:space="preserve">1.2 </w:t>
        </w:r>
        <w:r w:rsidR="005E1A91">
          <w:rPr>
            <w:rStyle w:val="affff6"/>
          </w:rPr>
          <w:t>读者对象</w:t>
        </w:r>
        <w:r w:rsidR="005E1A91">
          <w:tab/>
        </w:r>
        <w:r w:rsidR="005E1A91">
          <w:fldChar w:fldCharType="begin"/>
        </w:r>
        <w:r w:rsidR="005E1A91">
          <w:instrText xml:space="preserve"> PAGEREF _Toc55546031 \h </w:instrText>
        </w:r>
        <w:r w:rsidR="005E1A91">
          <w:fldChar w:fldCharType="separate"/>
        </w:r>
        <w:r w:rsidR="005E1A91">
          <w:t>4</w:t>
        </w:r>
        <w:r w:rsidR="005E1A91">
          <w:fldChar w:fldCharType="end"/>
        </w:r>
      </w:hyperlink>
    </w:p>
    <w:p w14:paraId="4ED6425E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32" w:history="1">
        <w:r w:rsidR="005E1A91">
          <w:rPr>
            <w:rStyle w:val="affff6"/>
          </w:rPr>
          <w:t xml:space="preserve">1.3 </w:t>
        </w:r>
        <w:r w:rsidR="005E1A91">
          <w:rPr>
            <w:rStyle w:val="affff6"/>
          </w:rPr>
          <w:t>术语与解释</w:t>
        </w:r>
        <w:r w:rsidR="005E1A91">
          <w:tab/>
        </w:r>
        <w:r w:rsidR="005E1A91">
          <w:fldChar w:fldCharType="begin"/>
        </w:r>
        <w:r w:rsidR="005E1A91">
          <w:instrText xml:space="preserve"> PAGEREF _Toc55546032 \h </w:instrText>
        </w:r>
        <w:r w:rsidR="005E1A91">
          <w:fldChar w:fldCharType="separate"/>
        </w:r>
        <w:r w:rsidR="005E1A91">
          <w:t>4</w:t>
        </w:r>
        <w:r w:rsidR="005E1A91">
          <w:fldChar w:fldCharType="end"/>
        </w:r>
      </w:hyperlink>
    </w:p>
    <w:p w14:paraId="0CBCF6E1" w14:textId="77777777" w:rsidR="007848B7" w:rsidRDefault="00634EDB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5546033" w:history="1">
        <w:r w:rsidR="005E1A91">
          <w:rPr>
            <w:rStyle w:val="affff6"/>
          </w:rPr>
          <w:t xml:space="preserve">2 </w:t>
        </w:r>
        <w:r w:rsidR="005E1A91">
          <w:rPr>
            <w:rStyle w:val="affff6"/>
          </w:rPr>
          <w:t>背景概述</w:t>
        </w:r>
        <w:r w:rsidR="005E1A91">
          <w:tab/>
        </w:r>
        <w:r w:rsidR="005E1A91">
          <w:fldChar w:fldCharType="begin"/>
        </w:r>
        <w:r w:rsidR="005E1A91">
          <w:instrText xml:space="preserve"> PAGEREF _Toc55546033 \h </w:instrText>
        </w:r>
        <w:r w:rsidR="005E1A91">
          <w:fldChar w:fldCharType="separate"/>
        </w:r>
        <w:r w:rsidR="005E1A91">
          <w:t>4</w:t>
        </w:r>
        <w:r w:rsidR="005E1A91">
          <w:fldChar w:fldCharType="end"/>
        </w:r>
      </w:hyperlink>
    </w:p>
    <w:p w14:paraId="4857CA56" w14:textId="77777777" w:rsidR="007848B7" w:rsidRDefault="00634EDB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5546034" w:history="1">
        <w:r w:rsidR="005E1A91">
          <w:rPr>
            <w:rStyle w:val="affff6"/>
          </w:rPr>
          <w:t xml:space="preserve">3 </w:t>
        </w:r>
        <w:r w:rsidR="005E1A91">
          <w:rPr>
            <w:rStyle w:val="affff6"/>
          </w:rPr>
          <w:t>需求分析</w:t>
        </w:r>
        <w:r w:rsidR="005E1A91">
          <w:tab/>
        </w:r>
        <w:r w:rsidR="005E1A91">
          <w:fldChar w:fldCharType="begin"/>
        </w:r>
        <w:r w:rsidR="005E1A91">
          <w:instrText xml:space="preserve"> PAGEREF _Toc55546034 \h </w:instrText>
        </w:r>
        <w:r w:rsidR="005E1A91">
          <w:fldChar w:fldCharType="separate"/>
        </w:r>
        <w:r w:rsidR="005E1A91">
          <w:t>5</w:t>
        </w:r>
        <w:r w:rsidR="005E1A91">
          <w:fldChar w:fldCharType="end"/>
        </w:r>
      </w:hyperlink>
    </w:p>
    <w:p w14:paraId="6AFA32B6" w14:textId="77777777" w:rsidR="007848B7" w:rsidRDefault="00634EDB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5546035" w:history="1">
        <w:r w:rsidR="005E1A91">
          <w:rPr>
            <w:rStyle w:val="affff6"/>
            <w:rFonts w:ascii="黑体" w:eastAsia="黑体" w:hAnsi="黑体"/>
          </w:rPr>
          <w:t>4 方案设计</w:t>
        </w:r>
        <w:r w:rsidR="005E1A91">
          <w:tab/>
        </w:r>
        <w:r w:rsidR="005E1A91">
          <w:fldChar w:fldCharType="begin"/>
        </w:r>
        <w:r w:rsidR="005E1A91">
          <w:instrText xml:space="preserve"> PAGEREF _Toc55546035 \h </w:instrText>
        </w:r>
        <w:r w:rsidR="005E1A91">
          <w:fldChar w:fldCharType="separate"/>
        </w:r>
        <w:r w:rsidR="005E1A91">
          <w:t>6</w:t>
        </w:r>
        <w:r w:rsidR="005E1A91">
          <w:fldChar w:fldCharType="end"/>
        </w:r>
      </w:hyperlink>
    </w:p>
    <w:p w14:paraId="1B78586C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36" w:history="1">
        <w:r w:rsidR="005E1A91">
          <w:rPr>
            <w:rStyle w:val="affff6"/>
            <w:rFonts w:ascii="黑体" w:eastAsia="黑体" w:hAnsi="黑体"/>
          </w:rPr>
          <w:t>4.1 系统功能模块图</w:t>
        </w:r>
        <w:r w:rsidR="005E1A91">
          <w:tab/>
        </w:r>
        <w:r w:rsidR="005E1A91">
          <w:fldChar w:fldCharType="begin"/>
        </w:r>
        <w:r w:rsidR="005E1A91">
          <w:instrText xml:space="preserve"> PAGEREF _Toc55546036 \h </w:instrText>
        </w:r>
        <w:r w:rsidR="005E1A91">
          <w:fldChar w:fldCharType="separate"/>
        </w:r>
        <w:r w:rsidR="005E1A91">
          <w:t>6</w:t>
        </w:r>
        <w:r w:rsidR="005E1A91">
          <w:fldChar w:fldCharType="end"/>
        </w:r>
      </w:hyperlink>
    </w:p>
    <w:p w14:paraId="72E4D4B7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37" w:history="1">
        <w:r w:rsidR="005E1A91">
          <w:rPr>
            <w:rStyle w:val="affff6"/>
            <w:rFonts w:ascii="黑体" w:eastAsia="黑体" w:hAnsi="黑体"/>
          </w:rPr>
          <w:t>4.2 系统功能时序图</w:t>
        </w:r>
        <w:r w:rsidR="005E1A91">
          <w:tab/>
        </w:r>
        <w:r w:rsidR="005E1A91">
          <w:fldChar w:fldCharType="begin"/>
        </w:r>
        <w:r w:rsidR="005E1A91">
          <w:instrText xml:space="preserve"> PAGEREF _Toc55546037 \h </w:instrText>
        </w:r>
        <w:r w:rsidR="005E1A91">
          <w:fldChar w:fldCharType="separate"/>
        </w:r>
        <w:r w:rsidR="005E1A91">
          <w:t>8</w:t>
        </w:r>
        <w:r w:rsidR="005E1A91">
          <w:fldChar w:fldCharType="end"/>
        </w:r>
      </w:hyperlink>
    </w:p>
    <w:p w14:paraId="4FC15422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38" w:history="1">
        <w:r w:rsidR="005E1A91">
          <w:rPr>
            <w:rStyle w:val="affff6"/>
            <w:rFonts w:ascii="黑体" w:eastAsia="黑体" w:hAnsi="黑体"/>
          </w:rPr>
          <w:t>4.3 功能模块说明</w:t>
        </w:r>
        <w:r w:rsidR="005E1A91">
          <w:tab/>
        </w:r>
        <w:r w:rsidR="005E1A91">
          <w:fldChar w:fldCharType="begin"/>
        </w:r>
        <w:r w:rsidR="005E1A91">
          <w:instrText xml:space="preserve"> PAGEREF _Toc55546038 \h </w:instrText>
        </w:r>
        <w:r w:rsidR="005E1A91">
          <w:fldChar w:fldCharType="separate"/>
        </w:r>
        <w:r w:rsidR="005E1A91">
          <w:t>8</w:t>
        </w:r>
        <w:r w:rsidR="005E1A91">
          <w:fldChar w:fldCharType="end"/>
        </w:r>
      </w:hyperlink>
    </w:p>
    <w:p w14:paraId="46C58CAB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39" w:history="1">
        <w:r w:rsidR="005E1A91">
          <w:rPr>
            <w:rStyle w:val="affff6"/>
            <w:rFonts w:ascii="黑体" w:eastAsia="黑体" w:hAnsi="黑体"/>
          </w:rPr>
          <w:t>4.3.1 生成激活二维码</w:t>
        </w:r>
        <w:r w:rsidR="005E1A91">
          <w:tab/>
        </w:r>
        <w:r w:rsidR="005E1A91">
          <w:fldChar w:fldCharType="begin"/>
        </w:r>
        <w:r w:rsidR="005E1A91">
          <w:instrText xml:space="preserve"> PAGEREF _Toc55546039 \h </w:instrText>
        </w:r>
        <w:r w:rsidR="005E1A91">
          <w:fldChar w:fldCharType="separate"/>
        </w:r>
        <w:r w:rsidR="005E1A91">
          <w:t>8</w:t>
        </w:r>
        <w:r w:rsidR="005E1A91">
          <w:fldChar w:fldCharType="end"/>
        </w:r>
      </w:hyperlink>
    </w:p>
    <w:p w14:paraId="23B260AD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0" w:history="1">
        <w:r w:rsidR="005E1A91">
          <w:rPr>
            <w:rStyle w:val="affff6"/>
            <w:rFonts w:ascii="黑体" w:eastAsia="黑体" w:hAnsi="黑体"/>
          </w:rPr>
          <w:t>4.3.2 轮询查询激活码状态</w:t>
        </w:r>
        <w:r w:rsidR="005E1A91">
          <w:tab/>
        </w:r>
        <w:r w:rsidR="005E1A91">
          <w:fldChar w:fldCharType="begin"/>
        </w:r>
        <w:r w:rsidR="005E1A91">
          <w:instrText xml:space="preserve"> PAGEREF _Toc55546040 \h </w:instrText>
        </w:r>
        <w:r w:rsidR="005E1A91">
          <w:fldChar w:fldCharType="separate"/>
        </w:r>
        <w:r w:rsidR="005E1A91">
          <w:t>9</w:t>
        </w:r>
        <w:r w:rsidR="005E1A91">
          <w:fldChar w:fldCharType="end"/>
        </w:r>
      </w:hyperlink>
    </w:p>
    <w:p w14:paraId="0D339D8D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1" w:history="1">
        <w:r w:rsidR="005E1A91">
          <w:rPr>
            <w:rStyle w:val="affff6"/>
            <w:rFonts w:ascii="黑体" w:eastAsia="黑体" w:hAnsi="黑体"/>
          </w:rPr>
          <w:t>4.3.3 激活操作</w:t>
        </w:r>
        <w:r w:rsidR="005E1A91">
          <w:tab/>
        </w:r>
        <w:r w:rsidR="005E1A91">
          <w:fldChar w:fldCharType="begin"/>
        </w:r>
        <w:r w:rsidR="005E1A91">
          <w:instrText xml:space="preserve"> PAGEREF _Toc55546041 \h </w:instrText>
        </w:r>
        <w:r w:rsidR="005E1A91">
          <w:fldChar w:fldCharType="separate"/>
        </w:r>
        <w:r w:rsidR="005E1A91">
          <w:t>9</w:t>
        </w:r>
        <w:r w:rsidR="005E1A91">
          <w:fldChar w:fldCharType="end"/>
        </w:r>
      </w:hyperlink>
    </w:p>
    <w:p w14:paraId="102FCF64" w14:textId="77777777" w:rsidR="007848B7" w:rsidRDefault="00634EDB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5546042" w:history="1">
        <w:r w:rsidR="005E1A91">
          <w:rPr>
            <w:rStyle w:val="affff6"/>
            <w:rFonts w:ascii="黑体" w:eastAsia="黑体" w:hAnsi="黑体"/>
          </w:rPr>
          <w:t>5 接口设计</w:t>
        </w:r>
        <w:r w:rsidR="005E1A91">
          <w:tab/>
        </w:r>
        <w:r w:rsidR="005E1A91">
          <w:fldChar w:fldCharType="begin"/>
        </w:r>
        <w:r w:rsidR="005E1A91">
          <w:instrText xml:space="preserve"> PAGEREF _Toc55546042 \h </w:instrText>
        </w:r>
        <w:r w:rsidR="005E1A91">
          <w:fldChar w:fldCharType="separate"/>
        </w:r>
        <w:r w:rsidR="005E1A91">
          <w:t>10</w:t>
        </w:r>
        <w:r w:rsidR="005E1A91">
          <w:fldChar w:fldCharType="end"/>
        </w:r>
      </w:hyperlink>
    </w:p>
    <w:p w14:paraId="1533E667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3" w:history="1">
        <w:r w:rsidR="005E1A91">
          <w:rPr>
            <w:rStyle w:val="affff6"/>
            <w:rFonts w:ascii="等线 Light" w:eastAsia="黑体" w:hAnsi="等线 Light"/>
          </w:rPr>
          <w:t>接口约定</w:t>
        </w:r>
        <w:r w:rsidR="005E1A91">
          <w:tab/>
        </w:r>
        <w:r w:rsidR="005E1A91">
          <w:fldChar w:fldCharType="begin"/>
        </w:r>
        <w:r w:rsidR="005E1A91">
          <w:instrText xml:space="preserve"> PAGEREF _Toc55546043 \h </w:instrText>
        </w:r>
        <w:r w:rsidR="005E1A91">
          <w:fldChar w:fldCharType="separate"/>
        </w:r>
        <w:r w:rsidR="005E1A91">
          <w:t>10</w:t>
        </w:r>
        <w:r w:rsidR="005E1A91">
          <w:fldChar w:fldCharType="end"/>
        </w:r>
      </w:hyperlink>
    </w:p>
    <w:p w14:paraId="031AC44E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4" w:history="1">
        <w:r w:rsidR="005E1A91">
          <w:rPr>
            <w:rStyle w:val="affff6"/>
            <w:rFonts w:ascii="Times New Roman" w:eastAsia="黑体" w:hAnsi="Times New Roman"/>
            <w:bCs/>
          </w:rPr>
          <w:t xml:space="preserve">5.1.1 </w:t>
        </w:r>
        <w:r w:rsidR="005E1A91">
          <w:rPr>
            <w:rStyle w:val="affff6"/>
            <w:rFonts w:ascii="Times New Roman" w:eastAsia="黑体" w:hAnsi="Times New Roman"/>
            <w:bCs/>
          </w:rPr>
          <w:t>生成车辆激活二维码</w:t>
        </w:r>
        <w:r w:rsidR="005E1A91">
          <w:tab/>
        </w:r>
        <w:r w:rsidR="005E1A91">
          <w:fldChar w:fldCharType="begin"/>
        </w:r>
        <w:r w:rsidR="005E1A91">
          <w:instrText xml:space="preserve"> PAGEREF _Toc55546044 \h </w:instrText>
        </w:r>
        <w:r w:rsidR="005E1A91">
          <w:fldChar w:fldCharType="separate"/>
        </w:r>
        <w:r w:rsidR="005E1A91">
          <w:t>10</w:t>
        </w:r>
        <w:r w:rsidR="005E1A91">
          <w:fldChar w:fldCharType="end"/>
        </w:r>
      </w:hyperlink>
    </w:p>
    <w:p w14:paraId="34E9915E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5" w:history="1">
        <w:r w:rsidR="005E1A91">
          <w:rPr>
            <w:rStyle w:val="affff6"/>
            <w:rFonts w:ascii="等线 Light" w:eastAsia="黑体" w:hAnsi="等线 Light"/>
            <w:bCs/>
          </w:rPr>
          <w:t xml:space="preserve">5.1.1.1 </w:t>
        </w:r>
        <w:r w:rsidR="005E1A91">
          <w:rPr>
            <w:rStyle w:val="affff6"/>
            <w:rFonts w:ascii="等线 Light" w:eastAsia="黑体" w:hAnsi="等线 Light"/>
            <w:bCs/>
          </w:rPr>
          <w:t>接口说明</w:t>
        </w:r>
        <w:r w:rsidR="005E1A91">
          <w:tab/>
        </w:r>
        <w:r w:rsidR="005E1A91">
          <w:fldChar w:fldCharType="begin"/>
        </w:r>
        <w:r w:rsidR="005E1A91">
          <w:instrText xml:space="preserve"> PAGEREF _Toc55546045 \h </w:instrText>
        </w:r>
        <w:r w:rsidR="005E1A91">
          <w:fldChar w:fldCharType="separate"/>
        </w:r>
        <w:r w:rsidR="005E1A91">
          <w:t>10</w:t>
        </w:r>
        <w:r w:rsidR="005E1A91">
          <w:fldChar w:fldCharType="end"/>
        </w:r>
      </w:hyperlink>
    </w:p>
    <w:p w14:paraId="7F7AA35B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6" w:history="1">
        <w:r w:rsidR="005E1A91">
          <w:rPr>
            <w:rStyle w:val="affff6"/>
            <w:rFonts w:ascii="等线 Light" w:eastAsia="黑体" w:hAnsi="等线 Light"/>
            <w:bCs/>
          </w:rPr>
          <w:t xml:space="preserve">5.1.1.2 </w:t>
        </w:r>
        <w:r w:rsidR="005E1A91">
          <w:rPr>
            <w:rStyle w:val="affff6"/>
            <w:rFonts w:ascii="等线 Light" w:eastAsia="黑体" w:hAnsi="等线 Light"/>
            <w:bCs/>
          </w:rPr>
          <w:t>接口</w:t>
        </w:r>
        <w:r w:rsidR="005E1A91">
          <w:rPr>
            <w:rStyle w:val="affff6"/>
            <w:rFonts w:ascii="等线 Light" w:eastAsia="黑体" w:hAnsi="等线 Light"/>
            <w:bCs/>
          </w:rPr>
          <w:t>url</w:t>
        </w:r>
        <w:r w:rsidR="005E1A91">
          <w:tab/>
        </w:r>
        <w:r w:rsidR="005E1A91">
          <w:fldChar w:fldCharType="begin"/>
        </w:r>
        <w:r w:rsidR="005E1A91">
          <w:instrText xml:space="preserve"> PAGEREF _Toc55546046 \h </w:instrText>
        </w:r>
        <w:r w:rsidR="005E1A91">
          <w:fldChar w:fldCharType="separate"/>
        </w:r>
        <w:r w:rsidR="005E1A91">
          <w:t>10</w:t>
        </w:r>
        <w:r w:rsidR="005E1A91">
          <w:fldChar w:fldCharType="end"/>
        </w:r>
      </w:hyperlink>
    </w:p>
    <w:p w14:paraId="1ED9D398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7" w:history="1">
        <w:r w:rsidR="005E1A91">
          <w:rPr>
            <w:rStyle w:val="affff6"/>
            <w:rFonts w:ascii="等线 Light" w:eastAsia="黑体" w:hAnsi="等线 Light"/>
            <w:bCs/>
          </w:rPr>
          <w:t xml:space="preserve">5.1.1.3 </w:t>
        </w:r>
        <w:r w:rsidR="005E1A91">
          <w:rPr>
            <w:rStyle w:val="affff6"/>
            <w:rFonts w:ascii="等线 Light" w:eastAsia="黑体" w:hAnsi="等线 Light"/>
            <w:bCs/>
          </w:rPr>
          <w:t>接口入参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_Toc55546047 \h </w:instrText>
        </w:r>
        <w:r w:rsidR="005E1A91">
          <w:fldChar w:fldCharType="separate"/>
        </w:r>
        <w:r w:rsidR="005E1A91">
          <w:t>10</w:t>
        </w:r>
        <w:r w:rsidR="005E1A91">
          <w:fldChar w:fldCharType="end"/>
        </w:r>
      </w:hyperlink>
    </w:p>
    <w:p w14:paraId="259739AC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8" w:history="1">
        <w:r w:rsidR="005E1A91">
          <w:rPr>
            <w:rStyle w:val="affff6"/>
            <w:rFonts w:ascii="等线 Light" w:eastAsia="黑体" w:hAnsi="等线 Light"/>
            <w:bCs/>
          </w:rPr>
          <w:t xml:space="preserve">5.1.1.4 </w:t>
        </w:r>
        <w:r w:rsidR="005E1A91">
          <w:rPr>
            <w:rStyle w:val="affff6"/>
            <w:rFonts w:ascii="等线 Light" w:eastAsia="黑体" w:hAnsi="等线 Light"/>
            <w:bCs/>
          </w:rPr>
          <w:t>请求示例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_Toc55546048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358C51F4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49" w:history="1">
        <w:r w:rsidR="005E1A91">
          <w:rPr>
            <w:rStyle w:val="affff6"/>
            <w:rFonts w:ascii="等线 Light" w:eastAsia="黑体" w:hAnsi="等线 Light"/>
            <w:bCs/>
          </w:rPr>
          <w:t xml:space="preserve">5.1.1.5 </w:t>
        </w:r>
        <w:r w:rsidR="005E1A91">
          <w:rPr>
            <w:rStyle w:val="affff6"/>
            <w:rFonts w:ascii="等线 Light" w:eastAsia="黑体" w:hAnsi="等线 Light"/>
            <w:bCs/>
          </w:rPr>
          <w:t>接口出参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_Toc55546049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6330C8A4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0" w:history="1">
        <w:r w:rsidR="005E1A91">
          <w:rPr>
            <w:rStyle w:val="affff6"/>
            <w:rFonts w:ascii="等线 Light" w:eastAsia="黑体" w:hAnsi="等线 Light"/>
            <w:bCs/>
          </w:rPr>
          <w:t xml:space="preserve">5.1.1.6 </w:t>
        </w:r>
        <w:r w:rsidR="005E1A91">
          <w:rPr>
            <w:rStyle w:val="affff6"/>
            <w:rFonts w:ascii="等线 Light" w:eastAsia="黑体" w:hAnsi="等线 Light"/>
            <w:bCs/>
          </w:rPr>
          <w:t>返回示例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_Toc55546050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618E34F6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1" w:history="1">
        <w:r w:rsidR="005E1A91">
          <w:rPr>
            <w:rStyle w:val="affff6"/>
            <w:rFonts w:ascii="Times New Roman" w:eastAsia="黑体" w:hAnsi="Times New Roman"/>
            <w:bCs/>
          </w:rPr>
          <w:t xml:space="preserve">5.1.2 </w:t>
        </w:r>
        <w:r w:rsidR="005E1A91">
          <w:rPr>
            <w:rStyle w:val="affff6"/>
            <w:rFonts w:ascii="Times New Roman" w:eastAsia="黑体" w:hAnsi="Times New Roman"/>
            <w:bCs/>
          </w:rPr>
          <w:t>轮询检测车辆状态是否已激活</w:t>
        </w:r>
        <w:r w:rsidR="005E1A91">
          <w:tab/>
        </w:r>
        <w:r w:rsidR="005E1A91">
          <w:fldChar w:fldCharType="begin"/>
        </w:r>
        <w:r w:rsidR="005E1A91">
          <w:instrText xml:space="preserve"> PAGEREF _Toc55546051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2792A519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2" w:history="1">
        <w:r w:rsidR="005E1A91">
          <w:rPr>
            <w:rStyle w:val="affff6"/>
            <w:rFonts w:ascii="等线 Light" w:eastAsia="黑体" w:hAnsi="等线 Light"/>
            <w:bCs/>
          </w:rPr>
          <w:t xml:space="preserve">5.1.2.1 </w:t>
        </w:r>
        <w:r w:rsidR="005E1A91">
          <w:rPr>
            <w:rStyle w:val="affff6"/>
            <w:rFonts w:ascii="等线 Light" w:eastAsia="黑体" w:hAnsi="等线 Light"/>
            <w:bCs/>
          </w:rPr>
          <w:t>接口说明</w:t>
        </w:r>
        <w:r w:rsidR="005E1A91">
          <w:tab/>
        </w:r>
        <w:r w:rsidR="005E1A91">
          <w:fldChar w:fldCharType="begin"/>
        </w:r>
        <w:r w:rsidR="005E1A91">
          <w:instrText xml:space="preserve"> PAGEREF _Toc55546052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3FD480DB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3" w:history="1">
        <w:r w:rsidR="005E1A91">
          <w:rPr>
            <w:rStyle w:val="affff6"/>
            <w:rFonts w:ascii="等线 Light" w:eastAsia="黑体" w:hAnsi="等线 Light"/>
            <w:bCs/>
          </w:rPr>
          <w:t xml:space="preserve">5.1.2.2 </w:t>
        </w:r>
        <w:r w:rsidR="005E1A91">
          <w:rPr>
            <w:rStyle w:val="affff6"/>
            <w:rFonts w:ascii="等线 Light" w:eastAsia="黑体" w:hAnsi="等线 Light"/>
            <w:bCs/>
          </w:rPr>
          <w:t>接口</w:t>
        </w:r>
        <w:r w:rsidR="005E1A91">
          <w:rPr>
            <w:rStyle w:val="affff6"/>
            <w:rFonts w:ascii="等线 Light" w:eastAsia="黑体" w:hAnsi="等线 Light"/>
            <w:bCs/>
          </w:rPr>
          <w:t>url</w:t>
        </w:r>
        <w:r w:rsidR="005E1A91">
          <w:tab/>
        </w:r>
        <w:r w:rsidR="005E1A91">
          <w:fldChar w:fldCharType="begin"/>
        </w:r>
        <w:r w:rsidR="005E1A91">
          <w:instrText xml:space="preserve"> PAGEREF _Toc55546053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5660240E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4" w:history="1">
        <w:r w:rsidR="005E1A91">
          <w:rPr>
            <w:rStyle w:val="affff6"/>
            <w:rFonts w:ascii="等线 Light" w:eastAsia="黑体" w:hAnsi="等线 Light"/>
            <w:bCs/>
          </w:rPr>
          <w:t xml:space="preserve">5.1.2.3 </w:t>
        </w:r>
        <w:r w:rsidR="005E1A91">
          <w:rPr>
            <w:rStyle w:val="affff6"/>
            <w:rFonts w:ascii="等线 Light" w:eastAsia="黑体" w:hAnsi="等线 Light"/>
            <w:bCs/>
          </w:rPr>
          <w:t>接口入参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_Toc55546054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41540667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5" w:history="1">
        <w:r w:rsidR="005E1A91">
          <w:rPr>
            <w:rStyle w:val="affff6"/>
            <w:rFonts w:ascii="等线 Light" w:eastAsia="黑体" w:hAnsi="等线 Light"/>
            <w:bCs/>
          </w:rPr>
          <w:t xml:space="preserve">5.1.2.4 </w:t>
        </w:r>
        <w:r w:rsidR="005E1A91">
          <w:rPr>
            <w:rStyle w:val="affff6"/>
            <w:rFonts w:ascii="等线 Light" w:eastAsia="黑体" w:hAnsi="等线 Light"/>
            <w:bCs/>
          </w:rPr>
          <w:t>请求示例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_Toc55546055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4F8664AD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6" w:history="1">
        <w:r w:rsidR="005E1A91">
          <w:rPr>
            <w:rStyle w:val="affff6"/>
            <w:rFonts w:ascii="等线 Light" w:eastAsia="黑体" w:hAnsi="等线 Light"/>
            <w:bCs/>
          </w:rPr>
          <w:t xml:space="preserve">5.1.2.5 </w:t>
        </w:r>
        <w:r w:rsidR="005E1A91">
          <w:rPr>
            <w:rStyle w:val="affff6"/>
            <w:rFonts w:ascii="等线 Light" w:eastAsia="黑体" w:hAnsi="等线 Light"/>
            <w:bCs/>
          </w:rPr>
          <w:t>接口出参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_Toc55546056 \h </w:instrText>
        </w:r>
        <w:r w:rsidR="005E1A91">
          <w:fldChar w:fldCharType="separate"/>
        </w:r>
        <w:r w:rsidR="005E1A91">
          <w:t>11</w:t>
        </w:r>
        <w:r w:rsidR="005E1A91">
          <w:fldChar w:fldCharType="end"/>
        </w:r>
      </w:hyperlink>
    </w:p>
    <w:p w14:paraId="71D110B8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7" w:history="1">
        <w:r w:rsidR="005E1A91">
          <w:rPr>
            <w:rStyle w:val="affff6"/>
            <w:rFonts w:ascii="等线 Light" w:eastAsia="黑体" w:hAnsi="等线 Light"/>
            <w:bCs/>
          </w:rPr>
          <w:t xml:space="preserve">5.1.2.6 </w:t>
        </w:r>
        <w:r w:rsidR="005E1A91">
          <w:rPr>
            <w:rStyle w:val="affff6"/>
            <w:rFonts w:ascii="等线 Light" w:eastAsia="黑体" w:hAnsi="等线 Light"/>
            <w:bCs/>
          </w:rPr>
          <w:t>返回示例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_Toc55546057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7C7B54CE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8" w:history="1">
        <w:r w:rsidR="005E1A91">
          <w:rPr>
            <w:rStyle w:val="affff6"/>
            <w:rFonts w:ascii="Times New Roman" w:eastAsia="黑体" w:hAnsi="Times New Roman"/>
            <w:bCs/>
          </w:rPr>
          <w:t xml:space="preserve">5.1.3 </w:t>
        </w:r>
        <w:r w:rsidR="005E1A91">
          <w:rPr>
            <w:rStyle w:val="affff6"/>
            <w:rFonts w:ascii="Times New Roman" w:eastAsia="黑体" w:hAnsi="Times New Roman"/>
            <w:bCs/>
          </w:rPr>
          <w:t>手机</w:t>
        </w:r>
        <w:r w:rsidR="005E1A91">
          <w:rPr>
            <w:rStyle w:val="affff6"/>
            <w:rFonts w:ascii="Times New Roman" w:eastAsia="黑体" w:hAnsi="Times New Roman"/>
            <w:bCs/>
          </w:rPr>
          <w:t>app</w:t>
        </w:r>
        <w:r w:rsidR="005E1A91">
          <w:rPr>
            <w:rStyle w:val="affff6"/>
            <w:rFonts w:ascii="Times New Roman" w:eastAsia="黑体" w:hAnsi="Times New Roman"/>
            <w:bCs/>
          </w:rPr>
          <w:t>扫码确认</w:t>
        </w:r>
        <w:r w:rsidR="005E1A91">
          <w:tab/>
        </w:r>
        <w:r w:rsidR="005E1A91">
          <w:fldChar w:fldCharType="begin"/>
        </w:r>
        <w:r w:rsidR="005E1A91">
          <w:instrText xml:space="preserve"> PAGEREF _Toc55546058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22716DAE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59" w:history="1">
        <w:r w:rsidR="005E1A91">
          <w:rPr>
            <w:rStyle w:val="affff6"/>
            <w:rFonts w:ascii="等线 Light" w:eastAsia="黑体" w:hAnsi="等线 Light"/>
            <w:bCs/>
          </w:rPr>
          <w:t xml:space="preserve">5.1.3.1 </w:t>
        </w:r>
        <w:r w:rsidR="005E1A91">
          <w:rPr>
            <w:rStyle w:val="affff6"/>
            <w:rFonts w:ascii="等线 Light" w:eastAsia="黑体" w:hAnsi="等线 Light"/>
            <w:bCs/>
          </w:rPr>
          <w:t>接口说明</w:t>
        </w:r>
        <w:r w:rsidR="005E1A91">
          <w:tab/>
        </w:r>
        <w:r w:rsidR="005E1A91">
          <w:fldChar w:fldCharType="begin"/>
        </w:r>
        <w:r w:rsidR="005E1A91">
          <w:instrText xml:space="preserve"> PAGEREF _Toc55546059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74897603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0" w:history="1">
        <w:r w:rsidR="005E1A91">
          <w:rPr>
            <w:rStyle w:val="affff6"/>
            <w:rFonts w:ascii="等线 Light" w:eastAsia="黑体" w:hAnsi="等线 Light"/>
            <w:bCs/>
          </w:rPr>
          <w:t xml:space="preserve">5.1.3.2 </w:t>
        </w:r>
        <w:r w:rsidR="005E1A91">
          <w:rPr>
            <w:rStyle w:val="affff6"/>
            <w:rFonts w:ascii="等线 Light" w:eastAsia="黑体" w:hAnsi="等线 Light"/>
            <w:bCs/>
          </w:rPr>
          <w:t>接口</w:t>
        </w:r>
        <w:r w:rsidR="005E1A91">
          <w:rPr>
            <w:rStyle w:val="affff6"/>
            <w:rFonts w:ascii="等线 Light" w:eastAsia="黑体" w:hAnsi="等线 Light"/>
            <w:bCs/>
          </w:rPr>
          <w:t>url</w:t>
        </w:r>
        <w:r w:rsidR="005E1A91">
          <w:tab/>
        </w:r>
        <w:r w:rsidR="005E1A91">
          <w:fldChar w:fldCharType="begin"/>
        </w:r>
        <w:r w:rsidR="005E1A91">
          <w:instrText xml:space="preserve"> PAGEREF _Toc55546060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58814E12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1" w:history="1">
        <w:r w:rsidR="005E1A91">
          <w:rPr>
            <w:rStyle w:val="affff6"/>
            <w:rFonts w:ascii="等线 Light" w:eastAsia="黑体" w:hAnsi="等线 Light"/>
            <w:bCs/>
          </w:rPr>
          <w:t xml:space="preserve">5.1.3.3 </w:t>
        </w:r>
        <w:r w:rsidR="005E1A91">
          <w:rPr>
            <w:rStyle w:val="affff6"/>
            <w:rFonts w:ascii="等线 Light" w:eastAsia="黑体" w:hAnsi="等线 Light"/>
            <w:bCs/>
          </w:rPr>
          <w:t>接口入参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_Toc55546061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739CE17A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2" w:history="1">
        <w:r w:rsidR="005E1A91">
          <w:rPr>
            <w:rStyle w:val="affff6"/>
            <w:rFonts w:ascii="等线 Light" w:eastAsia="黑体" w:hAnsi="等线 Light"/>
            <w:bCs/>
          </w:rPr>
          <w:t xml:space="preserve">5.1.3.4 </w:t>
        </w:r>
        <w:r w:rsidR="005E1A91">
          <w:rPr>
            <w:rStyle w:val="affff6"/>
            <w:rFonts w:ascii="等线 Light" w:eastAsia="黑体" w:hAnsi="等线 Light"/>
            <w:bCs/>
          </w:rPr>
          <w:t>请求示例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_Toc55546062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6482F676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3" w:history="1">
        <w:r w:rsidR="005E1A91">
          <w:rPr>
            <w:rStyle w:val="affff6"/>
            <w:rFonts w:ascii="等线 Light" w:eastAsia="黑体" w:hAnsi="等线 Light"/>
            <w:bCs/>
          </w:rPr>
          <w:t xml:space="preserve">5.1.3.5 </w:t>
        </w:r>
        <w:r w:rsidR="005E1A91">
          <w:rPr>
            <w:rStyle w:val="affff6"/>
            <w:rFonts w:ascii="等线 Light" w:eastAsia="黑体" w:hAnsi="等线 Light"/>
            <w:bCs/>
          </w:rPr>
          <w:t>接口出参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_Toc55546063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0F35F180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4" w:history="1">
        <w:r w:rsidR="005E1A91">
          <w:rPr>
            <w:rStyle w:val="affff6"/>
            <w:rFonts w:ascii="等线 Light" w:eastAsia="黑体" w:hAnsi="等线 Light"/>
            <w:bCs/>
          </w:rPr>
          <w:t xml:space="preserve">5.1.3.6 </w:t>
        </w:r>
        <w:r w:rsidR="005E1A91">
          <w:rPr>
            <w:rStyle w:val="affff6"/>
            <w:rFonts w:ascii="等线 Light" w:eastAsia="黑体" w:hAnsi="等线 Light"/>
            <w:bCs/>
          </w:rPr>
          <w:t>返回示例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_Toc55546064 \h </w:instrText>
        </w:r>
        <w:r w:rsidR="005E1A91">
          <w:fldChar w:fldCharType="separate"/>
        </w:r>
        <w:r w:rsidR="005E1A91">
          <w:t>12</w:t>
        </w:r>
        <w:r w:rsidR="005E1A91">
          <w:fldChar w:fldCharType="end"/>
        </w:r>
      </w:hyperlink>
    </w:p>
    <w:p w14:paraId="237E6CCE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5" w:history="1">
        <w:r w:rsidR="005E1A91">
          <w:rPr>
            <w:rStyle w:val="affff6"/>
            <w:rFonts w:ascii="Times New Roman" w:eastAsia="黑体" w:hAnsi="Times New Roman"/>
            <w:bCs/>
          </w:rPr>
          <w:t xml:space="preserve">5.1.4 </w:t>
        </w:r>
        <w:r w:rsidR="005E1A91">
          <w:rPr>
            <w:rStyle w:val="affff6"/>
            <w:rFonts w:ascii="Times New Roman" w:eastAsia="黑体" w:hAnsi="Times New Roman"/>
            <w:bCs/>
          </w:rPr>
          <w:t>手机</w:t>
        </w:r>
        <w:r w:rsidR="005E1A91">
          <w:rPr>
            <w:rStyle w:val="affff6"/>
            <w:rFonts w:ascii="Times New Roman" w:eastAsia="黑体" w:hAnsi="Times New Roman"/>
            <w:bCs/>
          </w:rPr>
          <w:t>app</w:t>
        </w:r>
        <w:r w:rsidR="005E1A91">
          <w:rPr>
            <w:rStyle w:val="affff6"/>
            <w:rFonts w:ascii="Times New Roman" w:eastAsia="黑体" w:hAnsi="Times New Roman"/>
            <w:bCs/>
          </w:rPr>
          <w:t>扫码激活</w:t>
        </w:r>
        <w:r w:rsidR="005E1A91">
          <w:tab/>
        </w:r>
        <w:r w:rsidR="005E1A91">
          <w:fldChar w:fldCharType="begin"/>
        </w:r>
        <w:r w:rsidR="005E1A91">
          <w:instrText xml:space="preserve"> PAGEREF _Toc55546065 \h </w:instrText>
        </w:r>
        <w:r w:rsidR="005E1A91">
          <w:fldChar w:fldCharType="separate"/>
        </w:r>
        <w:r w:rsidR="005E1A91">
          <w:t>13</w:t>
        </w:r>
        <w:r w:rsidR="005E1A91">
          <w:fldChar w:fldCharType="end"/>
        </w:r>
      </w:hyperlink>
    </w:p>
    <w:p w14:paraId="4420E23E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6" w:history="1">
        <w:r w:rsidR="005E1A91">
          <w:rPr>
            <w:rStyle w:val="affff6"/>
            <w:rFonts w:ascii="等线 Light" w:eastAsia="黑体" w:hAnsi="等线 Light"/>
            <w:bCs/>
          </w:rPr>
          <w:t xml:space="preserve">5.1.4.1 </w:t>
        </w:r>
        <w:r w:rsidR="005E1A91">
          <w:rPr>
            <w:rStyle w:val="affff6"/>
            <w:rFonts w:ascii="等线 Light" w:eastAsia="黑体" w:hAnsi="等线 Light"/>
            <w:bCs/>
          </w:rPr>
          <w:t>接口说明</w:t>
        </w:r>
        <w:r w:rsidR="005E1A91">
          <w:tab/>
        </w:r>
        <w:r w:rsidR="005E1A91">
          <w:fldChar w:fldCharType="begin"/>
        </w:r>
        <w:r w:rsidR="005E1A91">
          <w:instrText xml:space="preserve"> PAGEREF _Toc55546066 \h </w:instrText>
        </w:r>
        <w:r w:rsidR="005E1A91">
          <w:fldChar w:fldCharType="separate"/>
        </w:r>
        <w:r w:rsidR="005E1A91">
          <w:t>13</w:t>
        </w:r>
        <w:r w:rsidR="005E1A91">
          <w:fldChar w:fldCharType="end"/>
        </w:r>
      </w:hyperlink>
    </w:p>
    <w:p w14:paraId="3C944256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7" w:history="1">
        <w:r w:rsidR="005E1A91">
          <w:rPr>
            <w:rStyle w:val="affff6"/>
            <w:rFonts w:ascii="等线 Light" w:eastAsia="黑体" w:hAnsi="等线 Light"/>
            <w:bCs/>
          </w:rPr>
          <w:t xml:space="preserve">5.1.4.2 </w:t>
        </w:r>
        <w:r w:rsidR="005E1A91">
          <w:rPr>
            <w:rStyle w:val="affff6"/>
            <w:rFonts w:ascii="等线 Light" w:eastAsia="黑体" w:hAnsi="等线 Light"/>
            <w:bCs/>
          </w:rPr>
          <w:t>接口</w:t>
        </w:r>
        <w:r w:rsidR="005E1A91">
          <w:rPr>
            <w:rStyle w:val="affff6"/>
            <w:rFonts w:ascii="等线 Light" w:eastAsia="黑体" w:hAnsi="等线 Light"/>
            <w:bCs/>
          </w:rPr>
          <w:t>url</w:t>
        </w:r>
        <w:r w:rsidR="005E1A91">
          <w:tab/>
        </w:r>
        <w:r w:rsidR="005E1A91">
          <w:fldChar w:fldCharType="begin"/>
        </w:r>
        <w:r w:rsidR="005E1A91">
          <w:instrText xml:space="preserve"> PAGEREF _Toc55546067 \h </w:instrText>
        </w:r>
        <w:r w:rsidR="005E1A91">
          <w:fldChar w:fldCharType="separate"/>
        </w:r>
        <w:r w:rsidR="005E1A91">
          <w:t>13</w:t>
        </w:r>
        <w:r w:rsidR="005E1A91">
          <w:fldChar w:fldCharType="end"/>
        </w:r>
      </w:hyperlink>
    </w:p>
    <w:p w14:paraId="1EC1A09B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8" w:history="1">
        <w:r w:rsidR="005E1A91">
          <w:rPr>
            <w:rStyle w:val="affff6"/>
            <w:rFonts w:ascii="等线 Light" w:eastAsia="黑体" w:hAnsi="等线 Light"/>
            <w:bCs/>
          </w:rPr>
          <w:t xml:space="preserve">5.1.4.3 </w:t>
        </w:r>
        <w:r w:rsidR="005E1A91">
          <w:rPr>
            <w:rStyle w:val="affff6"/>
            <w:rFonts w:ascii="等线 Light" w:eastAsia="黑体" w:hAnsi="等线 Light"/>
            <w:bCs/>
          </w:rPr>
          <w:t>接口入参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_Toc55546068 \h </w:instrText>
        </w:r>
        <w:r w:rsidR="005E1A91">
          <w:fldChar w:fldCharType="separate"/>
        </w:r>
        <w:r w:rsidR="005E1A91">
          <w:t>13</w:t>
        </w:r>
        <w:r w:rsidR="005E1A91">
          <w:fldChar w:fldCharType="end"/>
        </w:r>
      </w:hyperlink>
    </w:p>
    <w:p w14:paraId="053B191A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69" w:history="1">
        <w:r w:rsidR="005E1A91">
          <w:rPr>
            <w:rStyle w:val="affff6"/>
            <w:rFonts w:ascii="等线 Light" w:eastAsia="黑体" w:hAnsi="等线 Light"/>
            <w:bCs/>
          </w:rPr>
          <w:t xml:space="preserve">5.1.4.4 </w:t>
        </w:r>
        <w:r w:rsidR="005E1A91">
          <w:rPr>
            <w:rStyle w:val="affff6"/>
            <w:rFonts w:ascii="等线 Light" w:eastAsia="黑体" w:hAnsi="等线 Light"/>
            <w:bCs/>
          </w:rPr>
          <w:t>请求示例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_Toc55546069 \h </w:instrText>
        </w:r>
        <w:r w:rsidR="005E1A91">
          <w:fldChar w:fldCharType="separate"/>
        </w:r>
        <w:r w:rsidR="005E1A91">
          <w:t>13</w:t>
        </w:r>
        <w:r w:rsidR="005E1A91">
          <w:fldChar w:fldCharType="end"/>
        </w:r>
      </w:hyperlink>
    </w:p>
    <w:p w14:paraId="473EB62A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70" w:history="1">
        <w:r w:rsidR="005E1A91">
          <w:rPr>
            <w:rStyle w:val="affff6"/>
            <w:rFonts w:ascii="等线 Light" w:eastAsia="黑体" w:hAnsi="等线 Light"/>
            <w:bCs/>
          </w:rPr>
          <w:t xml:space="preserve">5.1.4.5 </w:t>
        </w:r>
        <w:r w:rsidR="005E1A91">
          <w:rPr>
            <w:rStyle w:val="affff6"/>
            <w:rFonts w:ascii="等线 Light" w:eastAsia="黑体" w:hAnsi="等线 Light"/>
            <w:bCs/>
          </w:rPr>
          <w:t>接口出参</w:t>
        </w:r>
        <w:r w:rsidR="005E1A91">
          <w:tab/>
        </w:r>
        <w:r w:rsidR="005E1A91">
          <w:fldChar w:fldCharType="begin"/>
        </w:r>
        <w:r w:rsidR="005E1A91">
          <w:instrText xml:space="preserve"> PAGEREF _Toc55546070 \h </w:instrText>
        </w:r>
        <w:r w:rsidR="005E1A91">
          <w:fldChar w:fldCharType="separate"/>
        </w:r>
        <w:r w:rsidR="005E1A91">
          <w:t>13</w:t>
        </w:r>
        <w:r w:rsidR="005E1A91">
          <w:fldChar w:fldCharType="end"/>
        </w:r>
      </w:hyperlink>
    </w:p>
    <w:p w14:paraId="4BDF3A2E" w14:textId="77777777" w:rsidR="007848B7" w:rsidRDefault="00634EDB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71" w:history="1">
        <w:r w:rsidR="005E1A91">
          <w:rPr>
            <w:rStyle w:val="affff6"/>
            <w:rFonts w:ascii="等线 Light" w:eastAsia="黑体" w:hAnsi="等线 Light"/>
            <w:bCs/>
          </w:rPr>
          <w:t xml:space="preserve">5.1.4.6 </w:t>
        </w:r>
        <w:r w:rsidR="005E1A91">
          <w:rPr>
            <w:rStyle w:val="affff6"/>
            <w:rFonts w:ascii="等线 Light" w:eastAsia="黑体" w:hAnsi="等线 Light"/>
            <w:bCs/>
          </w:rPr>
          <w:t>返回示例</w:t>
        </w:r>
        <w:r w:rsidR="005E1A91">
          <w:tab/>
        </w:r>
        <w:r w:rsidR="005E1A91">
          <w:fldChar w:fldCharType="begin"/>
        </w:r>
        <w:r w:rsidR="005E1A91">
          <w:instrText xml:space="preserve"> PAGEREF _Toc55546071 \h </w:instrText>
        </w:r>
        <w:r w:rsidR="005E1A91">
          <w:fldChar w:fldCharType="separate"/>
        </w:r>
        <w:r w:rsidR="005E1A91">
          <w:t>13</w:t>
        </w:r>
        <w:r w:rsidR="005E1A91">
          <w:fldChar w:fldCharType="end"/>
        </w:r>
      </w:hyperlink>
    </w:p>
    <w:p w14:paraId="4DC7D725" w14:textId="77777777" w:rsidR="007848B7" w:rsidRDefault="00634EDB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5546072" w:history="1">
        <w:r w:rsidR="005E1A91">
          <w:rPr>
            <w:rStyle w:val="affff6"/>
          </w:rPr>
          <w:t xml:space="preserve">6 </w:t>
        </w:r>
        <w:r w:rsidR="005E1A91">
          <w:rPr>
            <w:rStyle w:val="affff6"/>
          </w:rPr>
          <w:t>错误码</w:t>
        </w:r>
        <w:r w:rsidR="005E1A91">
          <w:tab/>
        </w:r>
        <w:r w:rsidR="005E1A91">
          <w:fldChar w:fldCharType="begin"/>
        </w:r>
        <w:r w:rsidR="005E1A91">
          <w:instrText xml:space="preserve"> PAGEREF _Toc55546072 \h </w:instrText>
        </w:r>
        <w:r w:rsidR="005E1A91">
          <w:fldChar w:fldCharType="separate"/>
        </w:r>
        <w:r w:rsidR="005E1A91">
          <w:t>14</w:t>
        </w:r>
        <w:r w:rsidR="005E1A91">
          <w:fldChar w:fldCharType="end"/>
        </w:r>
      </w:hyperlink>
    </w:p>
    <w:p w14:paraId="06957785" w14:textId="77777777" w:rsidR="007848B7" w:rsidRDefault="00634EDB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5546073" w:history="1">
        <w:r w:rsidR="005E1A91">
          <w:rPr>
            <w:rStyle w:val="affff6"/>
          </w:rPr>
          <w:t xml:space="preserve">7 </w:t>
        </w:r>
        <w:r w:rsidR="005E1A91">
          <w:rPr>
            <w:rStyle w:val="affff6"/>
          </w:rPr>
          <w:t>附录</w:t>
        </w:r>
        <w:r w:rsidR="005E1A91">
          <w:tab/>
        </w:r>
        <w:r w:rsidR="005E1A91">
          <w:fldChar w:fldCharType="begin"/>
        </w:r>
        <w:r w:rsidR="005E1A91">
          <w:instrText xml:space="preserve"> PAGEREF _Toc55546073 \h </w:instrText>
        </w:r>
        <w:r w:rsidR="005E1A91">
          <w:fldChar w:fldCharType="separate"/>
        </w:r>
        <w:r w:rsidR="005E1A91">
          <w:t>14</w:t>
        </w:r>
        <w:r w:rsidR="005E1A91">
          <w:fldChar w:fldCharType="end"/>
        </w:r>
      </w:hyperlink>
    </w:p>
    <w:p w14:paraId="2F16CAF6" w14:textId="77777777" w:rsidR="007848B7" w:rsidRDefault="00634EDB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5546074" w:history="1">
        <w:r w:rsidR="005E1A91">
          <w:rPr>
            <w:rStyle w:val="affff6"/>
          </w:rPr>
          <w:t xml:space="preserve">7.1 </w:t>
        </w:r>
        <w:r w:rsidR="005E1A91">
          <w:rPr>
            <w:rStyle w:val="affff6"/>
          </w:rPr>
          <w:t>包名类名设计</w:t>
        </w:r>
        <w:r w:rsidR="005E1A91">
          <w:tab/>
        </w:r>
        <w:r w:rsidR="005E1A91">
          <w:fldChar w:fldCharType="begin"/>
        </w:r>
        <w:r w:rsidR="005E1A91">
          <w:instrText xml:space="preserve"> PAGEREF _Toc55546074 \h </w:instrText>
        </w:r>
        <w:r w:rsidR="005E1A91">
          <w:fldChar w:fldCharType="separate"/>
        </w:r>
        <w:r w:rsidR="005E1A91">
          <w:t>14</w:t>
        </w:r>
        <w:r w:rsidR="005E1A91">
          <w:fldChar w:fldCharType="end"/>
        </w:r>
      </w:hyperlink>
    </w:p>
    <w:p w14:paraId="18750833" w14:textId="77777777" w:rsidR="007848B7" w:rsidRDefault="005E1A91">
      <w:pPr>
        <w:pStyle w:val="11"/>
        <w:numPr>
          <w:ilvl w:val="0"/>
          <w:numId w:val="0"/>
        </w:numPr>
        <w:rPr>
          <w:sz w:val="24"/>
          <w:szCs w:val="24"/>
        </w:rPr>
        <w:sectPr w:rsidR="007848B7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24"/>
        </w:rPr>
        <w:fldChar w:fldCharType="end"/>
      </w:r>
    </w:p>
    <w:p w14:paraId="5CC85548" w14:textId="77777777" w:rsidR="007848B7" w:rsidRDefault="005E1A91">
      <w:pPr>
        <w:pStyle w:val="11"/>
        <w:numPr>
          <w:ilvl w:val="0"/>
          <w:numId w:val="0"/>
        </w:numPr>
        <w:rPr>
          <w:sz w:val="24"/>
          <w:szCs w:val="24"/>
        </w:rPr>
      </w:pPr>
      <w:bookmarkStart w:id="8" w:name="_Toc7882"/>
      <w:bookmarkStart w:id="9" w:name="_Toc55546029"/>
      <w:bookmarkStart w:id="10" w:name="_Toc31224"/>
      <w:bookmarkStart w:id="11" w:name="_Toc12019"/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C7C934F" w14:textId="77777777" w:rsidR="007848B7" w:rsidRDefault="005E1A91">
      <w:pPr>
        <w:pStyle w:val="20"/>
        <w:rPr>
          <w:sz w:val="24"/>
          <w:szCs w:val="24"/>
        </w:rPr>
      </w:pPr>
      <w:bookmarkStart w:id="12" w:name="_Toc4491"/>
      <w:bookmarkStart w:id="13" w:name="_Toc8753"/>
      <w:bookmarkStart w:id="14" w:name="_Toc14630"/>
      <w:bookmarkStart w:id="15" w:name="_Toc13971"/>
      <w:bookmarkStart w:id="16" w:name="_Toc2086"/>
      <w:bookmarkStart w:id="17" w:name="_Toc55546030"/>
      <w:bookmarkStart w:id="18" w:name="_Toc7227"/>
      <w:bookmarkStart w:id="19" w:name="_Toc1465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22C039C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本文档是对车机端</w:t>
      </w:r>
      <w:proofErr w:type="gramStart"/>
      <w:r>
        <w:rPr>
          <w:rFonts w:hint="eastAsia"/>
          <w:sz w:val="21"/>
          <w:szCs w:val="21"/>
        </w:rPr>
        <w:t>对车机系统</w:t>
      </w:r>
      <w:proofErr w:type="gramEnd"/>
      <w:r>
        <w:rPr>
          <w:rFonts w:hint="eastAsia"/>
          <w:sz w:val="21"/>
          <w:szCs w:val="21"/>
        </w:rPr>
        <w:t>的激活做的框架设计，主要包含技术架构、设计思路、及应用场景。本阶段，文档主要用于指导项目计划制定、系统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模块的开发、数据设计、测试方案、运</w:t>
      </w:r>
      <w:proofErr w:type="gramStart"/>
      <w:r>
        <w:rPr>
          <w:rFonts w:hint="eastAsia"/>
          <w:sz w:val="21"/>
          <w:szCs w:val="21"/>
        </w:rPr>
        <w:t>维方案</w:t>
      </w:r>
      <w:proofErr w:type="gramEnd"/>
      <w:r>
        <w:rPr>
          <w:rFonts w:hint="eastAsia"/>
          <w:sz w:val="21"/>
          <w:szCs w:val="21"/>
        </w:rPr>
        <w:t>等。</w:t>
      </w:r>
    </w:p>
    <w:p w14:paraId="0D933D35" w14:textId="77777777" w:rsidR="007848B7" w:rsidRDefault="005E1A91">
      <w:pPr>
        <w:pStyle w:val="20"/>
        <w:rPr>
          <w:sz w:val="21"/>
          <w:szCs w:val="21"/>
        </w:rPr>
      </w:pPr>
      <w:bookmarkStart w:id="20" w:name="_Toc55546031"/>
      <w:bookmarkStart w:id="21" w:name="_Toc15161"/>
      <w:bookmarkStart w:id="22" w:name="_Toc20659"/>
      <w:bookmarkStart w:id="23" w:name="_Toc30556"/>
      <w:bookmarkStart w:id="24" w:name="_Toc8271"/>
      <w:bookmarkStart w:id="25" w:name="_Toc1183"/>
      <w:bookmarkStart w:id="26" w:name="_Toc22588"/>
      <w:bookmarkStart w:id="27" w:name="_Toc20764"/>
      <w:r>
        <w:rPr>
          <w:rFonts w:hint="eastAsia"/>
          <w:sz w:val="21"/>
          <w:szCs w:val="21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49FE34F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研发相关人员</w:t>
      </w:r>
      <w:r>
        <w:rPr>
          <w:rFonts w:hint="eastAsia"/>
          <w:sz w:val="21"/>
          <w:szCs w:val="21"/>
        </w:rPr>
        <w:t>\</w:t>
      </w:r>
      <w:r>
        <w:rPr>
          <w:rFonts w:hint="eastAsia"/>
          <w:sz w:val="21"/>
          <w:szCs w:val="21"/>
        </w:rPr>
        <w:t>评审相关人员</w:t>
      </w:r>
      <w:r>
        <w:rPr>
          <w:rFonts w:hint="eastAsia"/>
          <w:sz w:val="21"/>
          <w:szCs w:val="21"/>
        </w:rPr>
        <w:t>\</w:t>
      </w:r>
      <w:r>
        <w:rPr>
          <w:rFonts w:hint="eastAsia"/>
          <w:sz w:val="21"/>
          <w:szCs w:val="21"/>
        </w:rPr>
        <w:t>高层领导及公司规定的其他有阅读权限人员。</w:t>
      </w:r>
    </w:p>
    <w:p w14:paraId="64E02B5C" w14:textId="77777777" w:rsidR="007848B7" w:rsidRDefault="005E1A91">
      <w:pPr>
        <w:pStyle w:val="20"/>
        <w:rPr>
          <w:sz w:val="21"/>
          <w:szCs w:val="21"/>
        </w:rPr>
      </w:pPr>
      <w:bookmarkStart w:id="28" w:name="_Toc25920"/>
      <w:bookmarkStart w:id="29" w:name="_Toc12556"/>
      <w:bookmarkStart w:id="30" w:name="_Toc1243"/>
      <w:bookmarkStart w:id="31" w:name="_Toc55546032"/>
      <w:bookmarkStart w:id="32" w:name="_Toc12785"/>
      <w:bookmarkStart w:id="33" w:name="_Toc28538"/>
      <w:bookmarkStart w:id="34" w:name="_Toc29604"/>
      <w:bookmarkStart w:id="35" w:name="_Toc13516"/>
      <w:r>
        <w:rPr>
          <w:rFonts w:hint="eastAsia"/>
          <w:sz w:val="21"/>
          <w:szCs w:val="21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6373"/>
      </w:tblGrid>
      <w:tr w:rsidR="007848B7" w14:paraId="2463CBA3" w14:textId="77777777">
        <w:tc>
          <w:tcPr>
            <w:tcW w:w="2347" w:type="dxa"/>
            <w:shd w:val="clear" w:color="auto" w:fill="D9D9D9"/>
          </w:tcPr>
          <w:p w14:paraId="06EC4436" w14:textId="77777777" w:rsidR="007848B7" w:rsidRDefault="005E1A9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6373" w:type="dxa"/>
            <w:shd w:val="clear" w:color="auto" w:fill="D9D9D9"/>
          </w:tcPr>
          <w:p w14:paraId="310192A7" w14:textId="77777777" w:rsidR="007848B7" w:rsidRDefault="005E1A9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解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7848B7" w14:paraId="2DAB4C9A" w14:textId="77777777">
        <w:tc>
          <w:tcPr>
            <w:tcW w:w="2347" w:type="dxa"/>
          </w:tcPr>
          <w:p w14:paraId="2388042F" w14:textId="77777777" w:rsidR="007848B7" w:rsidRDefault="005E1A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</w:t>
            </w:r>
          </w:p>
        </w:tc>
        <w:tc>
          <w:tcPr>
            <w:tcW w:w="6373" w:type="dxa"/>
          </w:tcPr>
          <w:p w14:paraId="34153BFE" w14:textId="77777777" w:rsidR="007848B7" w:rsidRDefault="005E1A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代指‘宝能汽车’手机</w:t>
            </w:r>
            <w:r>
              <w:rPr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客户端</w:t>
            </w:r>
          </w:p>
        </w:tc>
      </w:tr>
      <w:tr w:rsidR="007848B7" w14:paraId="40434F4E" w14:textId="77777777">
        <w:tc>
          <w:tcPr>
            <w:tcW w:w="2347" w:type="dxa"/>
          </w:tcPr>
          <w:p w14:paraId="1FA674CF" w14:textId="77777777" w:rsidR="007848B7" w:rsidRDefault="005E1A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TSP</w:t>
            </w:r>
          </w:p>
        </w:tc>
        <w:tc>
          <w:tcPr>
            <w:tcW w:w="6373" w:type="dxa"/>
          </w:tcPr>
          <w:p w14:paraId="4FDBD9E7" w14:textId="77777777" w:rsidR="007848B7" w:rsidRDefault="005E1A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主要用于提供汽车远程服务系统</w:t>
            </w:r>
          </w:p>
        </w:tc>
      </w:tr>
      <w:tr w:rsidR="007848B7" w14:paraId="777DF25B" w14:textId="77777777">
        <w:tc>
          <w:tcPr>
            <w:tcW w:w="2347" w:type="dxa"/>
          </w:tcPr>
          <w:p w14:paraId="71463BC0" w14:textId="77777777" w:rsidR="007848B7" w:rsidRDefault="005E1A91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Tbox</w:t>
            </w:r>
            <w:proofErr w:type="spellEnd"/>
          </w:p>
        </w:tc>
        <w:tc>
          <w:tcPr>
            <w:tcW w:w="6373" w:type="dxa"/>
          </w:tcPr>
          <w:p w14:paraId="2E6F1B7A" w14:textId="77777777" w:rsidR="007848B7" w:rsidRDefault="005E1A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主要用于车辆和云端</w:t>
            </w:r>
            <w:r>
              <w:rPr>
                <w:rFonts w:hint="eastAsia"/>
                <w:sz w:val="21"/>
                <w:szCs w:val="21"/>
              </w:rPr>
              <w:t>tsp</w:t>
            </w:r>
            <w:r>
              <w:rPr>
                <w:rFonts w:hint="eastAsia"/>
                <w:sz w:val="21"/>
                <w:szCs w:val="21"/>
              </w:rPr>
              <w:t>的通信</w:t>
            </w:r>
          </w:p>
        </w:tc>
      </w:tr>
      <w:tr w:rsidR="007848B7" w14:paraId="75A0BC62" w14:textId="77777777">
        <w:tc>
          <w:tcPr>
            <w:tcW w:w="2347" w:type="dxa"/>
          </w:tcPr>
          <w:p w14:paraId="35C78180" w14:textId="77777777" w:rsidR="007848B7" w:rsidRDefault="005E1A91">
            <w:pPr>
              <w:tabs>
                <w:tab w:val="left" w:pos="3346"/>
              </w:tabs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HU</w:t>
            </w:r>
          </w:p>
        </w:tc>
        <w:tc>
          <w:tcPr>
            <w:tcW w:w="6373" w:type="dxa"/>
          </w:tcPr>
          <w:p w14:paraId="41BFC977" w14:textId="77777777" w:rsidR="007848B7" w:rsidRDefault="005E1A91">
            <w:pPr>
              <w:tabs>
                <w:tab w:val="left" w:pos="3346"/>
              </w:tabs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封装了</w:t>
            </w:r>
            <w:proofErr w:type="spellStart"/>
            <w:r>
              <w:rPr>
                <w:rFonts w:hint="eastAsia"/>
                <w:sz w:val="21"/>
                <w:szCs w:val="21"/>
              </w:rPr>
              <w:t>tbox</w:t>
            </w:r>
            <w:proofErr w:type="spellEnd"/>
            <w:r>
              <w:rPr>
                <w:rFonts w:hint="eastAsia"/>
                <w:sz w:val="21"/>
                <w:szCs w:val="21"/>
              </w:rPr>
              <w:t>推送相关消息的接收、发送接口</w:t>
            </w:r>
          </w:p>
        </w:tc>
      </w:tr>
      <w:tr w:rsidR="007848B7" w14:paraId="5FEE7654" w14:textId="77777777">
        <w:tc>
          <w:tcPr>
            <w:tcW w:w="2347" w:type="dxa"/>
          </w:tcPr>
          <w:p w14:paraId="3267F9DB" w14:textId="77777777" w:rsidR="007848B7" w:rsidRDefault="007848B7"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73" w:type="dxa"/>
          </w:tcPr>
          <w:p w14:paraId="59E922F2" w14:textId="77777777" w:rsidR="007848B7" w:rsidRDefault="007848B7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14:paraId="5A3E5B3E" w14:textId="77777777" w:rsidR="007848B7" w:rsidRDefault="007848B7"/>
    <w:p w14:paraId="253F347D" w14:textId="77777777" w:rsidR="007848B7" w:rsidRDefault="005E1A91">
      <w:pPr>
        <w:pStyle w:val="11"/>
        <w:rPr>
          <w:sz w:val="24"/>
          <w:szCs w:val="24"/>
        </w:rPr>
      </w:pPr>
      <w:bookmarkStart w:id="36" w:name="_Toc28376"/>
      <w:bookmarkStart w:id="37" w:name="_Toc17041"/>
      <w:bookmarkStart w:id="38" w:name="_Toc9124"/>
      <w:bookmarkStart w:id="39" w:name="_Toc11566"/>
      <w:bookmarkStart w:id="40" w:name="_Toc25746"/>
      <w:bookmarkStart w:id="41" w:name="_Toc17139"/>
      <w:bookmarkStart w:id="42" w:name="_Toc19282"/>
      <w:bookmarkStart w:id="43" w:name="_Toc55546033"/>
      <w:r>
        <w:rPr>
          <w:rFonts w:hint="eastAsia"/>
          <w:sz w:val="24"/>
          <w:szCs w:val="24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4CD6685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主要用于车主在车机端进行车机系统的激活：</w:t>
      </w:r>
    </w:p>
    <w:p w14:paraId="56E2BE41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ab/>
      </w:r>
      <w:proofErr w:type="gramStart"/>
      <w:r>
        <w:rPr>
          <w:rFonts w:hint="eastAsia"/>
          <w:sz w:val="21"/>
          <w:szCs w:val="21"/>
        </w:rPr>
        <w:t>车机系统</w:t>
      </w:r>
      <w:proofErr w:type="gramEnd"/>
      <w:r>
        <w:rPr>
          <w:rFonts w:hint="eastAsia"/>
          <w:sz w:val="21"/>
          <w:szCs w:val="21"/>
        </w:rPr>
        <w:t>激活成功的仪式感，专属感</w:t>
      </w:r>
    </w:p>
    <w:p w14:paraId="53A99775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激活后</w:t>
      </w:r>
      <w:proofErr w:type="gramStart"/>
      <w:r>
        <w:rPr>
          <w:rFonts w:hint="eastAsia"/>
          <w:sz w:val="21"/>
          <w:szCs w:val="21"/>
        </w:rPr>
        <w:t>解锁全</w:t>
      </w:r>
      <w:proofErr w:type="gramEnd"/>
      <w:r>
        <w:rPr>
          <w:rFonts w:hint="eastAsia"/>
          <w:sz w:val="21"/>
          <w:szCs w:val="21"/>
        </w:rPr>
        <w:t>功能</w:t>
      </w:r>
    </w:p>
    <w:p w14:paraId="2C244729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用户</w:t>
      </w:r>
      <w:proofErr w:type="gramStart"/>
      <w:r>
        <w:rPr>
          <w:rFonts w:hint="eastAsia"/>
          <w:sz w:val="21"/>
          <w:szCs w:val="21"/>
        </w:rPr>
        <w:t>侧各项</w:t>
      </w:r>
      <w:proofErr w:type="gramEnd"/>
      <w:r>
        <w:rPr>
          <w:rFonts w:hint="eastAsia"/>
          <w:sz w:val="21"/>
          <w:szCs w:val="21"/>
        </w:rPr>
        <w:t>统计数据的起始点，例如流量等</w:t>
      </w:r>
    </w:p>
    <w:p w14:paraId="06CAB9B4" w14:textId="77777777" w:rsidR="007848B7" w:rsidRDefault="007848B7">
      <w:pPr>
        <w:ind w:firstLine="420"/>
        <w:rPr>
          <w:sz w:val="21"/>
          <w:szCs w:val="21"/>
        </w:rPr>
      </w:pPr>
    </w:p>
    <w:p w14:paraId="2A42DEA5" w14:textId="77777777" w:rsidR="007848B7" w:rsidRDefault="005E1A91">
      <w:pPr>
        <w:pStyle w:val="11"/>
        <w:rPr>
          <w:sz w:val="24"/>
          <w:szCs w:val="24"/>
        </w:rPr>
      </w:pPr>
      <w:bookmarkStart w:id="44" w:name="_Toc4936"/>
      <w:bookmarkStart w:id="45" w:name="_Toc10624347"/>
      <w:bookmarkStart w:id="46" w:name="_Toc29879"/>
      <w:bookmarkStart w:id="47" w:name="_Toc4489"/>
      <w:bookmarkStart w:id="48" w:name="_Toc7807"/>
      <w:bookmarkStart w:id="49" w:name="_Toc55546034"/>
      <w:bookmarkStart w:id="50" w:name="_Toc31126"/>
      <w:bookmarkStart w:id="51" w:name="_Toc32000"/>
      <w:bookmarkStart w:id="52" w:name="_Toc28499"/>
      <w:bookmarkStart w:id="53" w:name="_Toc7310"/>
      <w:r>
        <w:rPr>
          <w:rFonts w:hint="eastAsia"/>
          <w:sz w:val="24"/>
          <w:szCs w:val="24"/>
        </w:rPr>
        <w:lastRenderedPageBreak/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626438E1" w14:textId="77777777" w:rsidR="007848B7" w:rsidRDefault="005E1A91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Hu</w:t>
      </w:r>
      <w:r>
        <w:rPr>
          <w:rFonts w:hint="eastAsia"/>
          <w:b/>
          <w:bCs/>
          <w:sz w:val="21"/>
          <w:szCs w:val="21"/>
        </w:rPr>
        <w:t>端</w:t>
      </w:r>
    </w:p>
    <w:p w14:paraId="39E700E1" w14:textId="77777777" w:rsidR="007848B7" w:rsidRDefault="005E1A91">
      <w:pPr>
        <w:pStyle w:val="affffffb"/>
        <w:numPr>
          <w:ilvl w:val="0"/>
          <w:numId w:val="1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云端服务生成激活二</w:t>
      </w:r>
      <w:proofErr w:type="gramStart"/>
      <w:r>
        <w:rPr>
          <w:rFonts w:hint="eastAsia"/>
          <w:sz w:val="21"/>
          <w:szCs w:val="21"/>
        </w:rPr>
        <w:t>维码供</w:t>
      </w:r>
      <w:proofErr w:type="gramEnd"/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扫码</w:t>
      </w:r>
    </w:p>
    <w:p w14:paraId="6E199C37" w14:textId="77777777" w:rsidR="007848B7" w:rsidRDefault="005E1A91">
      <w:pPr>
        <w:pStyle w:val="affffffb"/>
        <w:numPr>
          <w:ilvl w:val="0"/>
          <w:numId w:val="1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轮询调用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云端接口查询</w:t>
      </w:r>
      <w:proofErr w:type="gramStart"/>
      <w:r>
        <w:rPr>
          <w:rFonts w:hint="eastAsia"/>
          <w:sz w:val="21"/>
          <w:szCs w:val="21"/>
        </w:rPr>
        <w:t>二维码状态</w:t>
      </w:r>
      <w:proofErr w:type="gramEnd"/>
      <w:r>
        <w:rPr>
          <w:rFonts w:hint="eastAsia"/>
          <w:sz w:val="21"/>
          <w:szCs w:val="21"/>
        </w:rPr>
        <w:t>，根据状态处理相关业务逻辑：</w:t>
      </w:r>
    </w:p>
    <w:p w14:paraId="678ADA12" w14:textId="77777777" w:rsidR="007848B7" w:rsidRDefault="005E1A91">
      <w:pPr>
        <w:pStyle w:val="affffffb"/>
        <w:numPr>
          <w:ilvl w:val="0"/>
          <w:numId w:val="1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为已过期，需重新调用</w:t>
      </w:r>
      <w:proofErr w:type="gramStart"/>
      <w:r>
        <w:rPr>
          <w:rFonts w:hint="eastAsia"/>
          <w:sz w:val="21"/>
          <w:szCs w:val="21"/>
        </w:rPr>
        <w:t>二维码生成</w:t>
      </w:r>
      <w:proofErr w:type="gramEnd"/>
      <w:r>
        <w:rPr>
          <w:rFonts w:hint="eastAsia"/>
          <w:sz w:val="21"/>
          <w:szCs w:val="21"/>
        </w:rPr>
        <w:t>接口重新生成激活二维码</w:t>
      </w:r>
    </w:p>
    <w:p w14:paraId="54DCDA8D" w14:textId="77777777" w:rsidR="007848B7" w:rsidRDefault="005E1A91">
      <w:pPr>
        <w:pStyle w:val="affffffb"/>
        <w:numPr>
          <w:ilvl w:val="0"/>
          <w:numId w:val="1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为已取消，则提示用户使用手机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扫码激活</w:t>
      </w:r>
      <w:proofErr w:type="gramEnd"/>
    </w:p>
    <w:p w14:paraId="37B93049" w14:textId="77777777" w:rsidR="007848B7" w:rsidRDefault="005E1A91">
      <w:pPr>
        <w:pStyle w:val="affffffb"/>
        <w:numPr>
          <w:ilvl w:val="0"/>
          <w:numId w:val="1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为已激活，需返回</w:t>
      </w:r>
      <w:r>
        <w:rPr>
          <w:rFonts w:hint="eastAsia"/>
          <w:sz w:val="21"/>
          <w:szCs w:val="21"/>
        </w:rPr>
        <w:t>token(</w:t>
      </w:r>
      <w:r>
        <w:rPr>
          <w:rFonts w:hint="eastAsia"/>
          <w:sz w:val="21"/>
          <w:szCs w:val="21"/>
        </w:rPr>
        <w:t>登录</w:t>
      </w:r>
      <w:proofErr w:type="gramStart"/>
      <w:r>
        <w:rPr>
          <w:rFonts w:hint="eastAsia"/>
          <w:sz w:val="21"/>
          <w:szCs w:val="21"/>
        </w:rPr>
        <w:t>态使用</w:t>
      </w:r>
      <w:proofErr w:type="gramEnd"/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，车机端获得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，激活并成功登录，进行同步数据</w:t>
      </w:r>
    </w:p>
    <w:p w14:paraId="567E2AEC" w14:textId="77777777" w:rsidR="007848B7" w:rsidRDefault="007848B7">
      <w:pPr>
        <w:rPr>
          <w:b/>
          <w:bCs/>
          <w:sz w:val="21"/>
          <w:szCs w:val="21"/>
        </w:rPr>
      </w:pPr>
    </w:p>
    <w:p w14:paraId="414187BC" w14:textId="77777777" w:rsidR="007848B7" w:rsidRDefault="005E1A91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手机</w:t>
      </w:r>
      <w:r>
        <w:rPr>
          <w:rFonts w:hint="eastAsia"/>
          <w:b/>
          <w:bCs/>
          <w:sz w:val="21"/>
          <w:szCs w:val="21"/>
        </w:rPr>
        <w:t>APP</w:t>
      </w:r>
      <w:r>
        <w:rPr>
          <w:rFonts w:hint="eastAsia"/>
          <w:b/>
          <w:bCs/>
          <w:sz w:val="21"/>
          <w:szCs w:val="21"/>
        </w:rPr>
        <w:t>端</w:t>
      </w:r>
    </w:p>
    <w:p w14:paraId="0A0115A3" w14:textId="77777777" w:rsidR="007848B7" w:rsidRDefault="005E1A91">
      <w:pPr>
        <w:pStyle w:val="affffffb"/>
        <w:numPr>
          <w:ilvl w:val="0"/>
          <w:numId w:val="1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使用手机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扫描车机</w:t>
      </w:r>
      <w:proofErr w:type="gramEnd"/>
      <w:r>
        <w:rPr>
          <w:rFonts w:hint="eastAsia"/>
          <w:sz w:val="21"/>
          <w:szCs w:val="21"/>
        </w:rPr>
        <w:t>激活二维码</w:t>
      </w:r>
    </w:p>
    <w:p w14:paraId="66A7B5A0" w14:textId="77777777" w:rsidR="007848B7" w:rsidRDefault="005E1A91">
      <w:pPr>
        <w:pStyle w:val="affffffb"/>
        <w:numPr>
          <w:ilvl w:val="0"/>
          <w:numId w:val="1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根据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云端业务逻辑判断该账户是否是车主账户及二</w:t>
      </w:r>
      <w:proofErr w:type="gramStart"/>
      <w:r>
        <w:rPr>
          <w:rFonts w:hint="eastAsia"/>
          <w:sz w:val="21"/>
          <w:szCs w:val="21"/>
        </w:rPr>
        <w:t>维码是否</w:t>
      </w:r>
      <w:proofErr w:type="gramEnd"/>
      <w:r>
        <w:rPr>
          <w:rFonts w:hint="eastAsia"/>
          <w:sz w:val="21"/>
          <w:szCs w:val="21"/>
        </w:rPr>
        <w:t>有效返回相关错误提示展示给用户，若</w:t>
      </w:r>
      <w:proofErr w:type="gramStart"/>
      <w:r>
        <w:rPr>
          <w:rFonts w:hint="eastAsia"/>
          <w:sz w:val="21"/>
          <w:szCs w:val="21"/>
        </w:rPr>
        <w:t>二维码正常</w:t>
      </w:r>
      <w:proofErr w:type="gramEnd"/>
      <w:r>
        <w:rPr>
          <w:rFonts w:hint="eastAsia"/>
          <w:sz w:val="21"/>
          <w:szCs w:val="21"/>
        </w:rPr>
        <w:t>，进入</w:t>
      </w:r>
      <w:r>
        <w:rPr>
          <w:rFonts w:hint="eastAsia"/>
          <w:sz w:val="21"/>
          <w:szCs w:val="21"/>
        </w:rPr>
        <w:t>3</w:t>
      </w:r>
    </w:p>
    <w:p w14:paraId="4AEFA9CB" w14:textId="77777777" w:rsidR="007848B7" w:rsidRDefault="005E1A91">
      <w:pPr>
        <w:pStyle w:val="affffffb"/>
        <w:numPr>
          <w:ilvl w:val="0"/>
          <w:numId w:val="1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提示确认页面，确认激活，调用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云端接口激活</w:t>
      </w:r>
    </w:p>
    <w:p w14:paraId="6751B573" w14:textId="77777777" w:rsidR="007848B7" w:rsidRDefault="007848B7">
      <w:pPr>
        <w:pStyle w:val="affffffb"/>
        <w:ind w:left="720" w:firstLineChars="0" w:firstLine="0"/>
        <w:rPr>
          <w:sz w:val="21"/>
          <w:szCs w:val="21"/>
        </w:rPr>
      </w:pPr>
    </w:p>
    <w:p w14:paraId="44AADB69" w14:textId="77777777" w:rsidR="007848B7" w:rsidRDefault="005E1A91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TSP</w:t>
      </w:r>
      <w:r>
        <w:rPr>
          <w:rFonts w:hint="eastAsia"/>
          <w:b/>
          <w:bCs/>
          <w:sz w:val="21"/>
          <w:szCs w:val="21"/>
        </w:rPr>
        <w:t>云端</w:t>
      </w:r>
    </w:p>
    <w:p w14:paraId="69B034CB" w14:textId="77777777" w:rsidR="007848B7" w:rsidRDefault="005E1A91">
      <w:pPr>
        <w:pStyle w:val="affffffb"/>
        <w:numPr>
          <w:ilvl w:val="0"/>
          <w:numId w:val="20"/>
        </w:numPr>
        <w:ind w:firstLineChars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提供车机激活</w:t>
      </w:r>
      <w:proofErr w:type="gramEnd"/>
      <w:r>
        <w:rPr>
          <w:rFonts w:hint="eastAsia"/>
          <w:sz w:val="21"/>
          <w:szCs w:val="21"/>
        </w:rPr>
        <w:t>码生成接口，根据车辆识别号</w:t>
      </w:r>
      <w:r>
        <w:rPr>
          <w:rFonts w:hint="eastAsia"/>
          <w:sz w:val="21"/>
          <w:szCs w:val="21"/>
        </w:rPr>
        <w:t>vin</w:t>
      </w:r>
      <w:r>
        <w:rPr>
          <w:rFonts w:hint="eastAsia"/>
          <w:sz w:val="21"/>
          <w:szCs w:val="21"/>
        </w:rPr>
        <w:t>和设备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uuid</w:t>
      </w:r>
      <w:proofErr w:type="spellEnd"/>
      <w:r>
        <w:rPr>
          <w:rFonts w:hint="eastAsia"/>
          <w:sz w:val="21"/>
          <w:szCs w:val="21"/>
        </w:rPr>
        <w:t>生成</w:t>
      </w:r>
      <w:r>
        <w:rPr>
          <w:rFonts w:hint="eastAsia"/>
          <w:sz w:val="21"/>
          <w:szCs w:val="21"/>
        </w:rPr>
        <w:t>,</w:t>
      </w:r>
      <w:r>
        <w:rPr>
          <w:rFonts w:hint="eastAsia"/>
        </w:rPr>
        <w:t xml:space="preserve"> </w:t>
      </w:r>
      <w:proofErr w:type="gramStart"/>
      <w:ins w:id="54" w:author="Wang Vincent" w:date="2020-09-29T11:23:00Z">
        <w:r>
          <w:rPr>
            <w:rFonts w:hint="eastAsia"/>
          </w:rPr>
          <w:t>二维码有效期</w:t>
        </w:r>
        <w:proofErr w:type="gramEnd"/>
        <w:r>
          <w:rPr>
            <w:rFonts w:hint="eastAsia"/>
          </w:rPr>
          <w:t>300</w:t>
        </w:r>
        <w:r>
          <w:rPr>
            <w:rFonts w:hint="eastAsia"/>
          </w:rPr>
          <w:t>秒</w:t>
        </w:r>
      </w:ins>
    </w:p>
    <w:p w14:paraId="27E62DEF" w14:textId="77777777" w:rsidR="007848B7" w:rsidRDefault="005E1A91">
      <w:pPr>
        <w:pStyle w:val="affffffb"/>
        <w:numPr>
          <w:ilvl w:val="0"/>
          <w:numId w:val="2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提供激活码轮询查询状态接口，根据手机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扫码情况</w:t>
      </w:r>
      <w:proofErr w:type="gramEnd"/>
      <w:r>
        <w:rPr>
          <w:rFonts w:hint="eastAsia"/>
          <w:sz w:val="21"/>
          <w:szCs w:val="21"/>
        </w:rPr>
        <w:t>及</w:t>
      </w:r>
      <w:proofErr w:type="gramStart"/>
      <w:r>
        <w:rPr>
          <w:rFonts w:hint="eastAsia"/>
          <w:sz w:val="21"/>
          <w:szCs w:val="21"/>
        </w:rPr>
        <w:t>二维码超时</w:t>
      </w:r>
      <w:proofErr w:type="gramEnd"/>
      <w:r>
        <w:rPr>
          <w:rFonts w:hint="eastAsia"/>
          <w:sz w:val="21"/>
          <w:szCs w:val="21"/>
        </w:rPr>
        <w:t>情况返回：已取消、已扫码、已激活、已超时、正常等状态</w:t>
      </w:r>
    </w:p>
    <w:p w14:paraId="447CE9AA" w14:textId="77777777" w:rsidR="007848B7" w:rsidRDefault="005E1A91">
      <w:pPr>
        <w:pStyle w:val="affffffb"/>
        <w:numPr>
          <w:ilvl w:val="0"/>
          <w:numId w:val="2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提供二</w:t>
      </w:r>
      <w:proofErr w:type="gramStart"/>
      <w:r>
        <w:rPr>
          <w:rFonts w:hint="eastAsia"/>
          <w:sz w:val="21"/>
          <w:szCs w:val="21"/>
        </w:rPr>
        <w:t>维码扫码</w:t>
      </w:r>
      <w:proofErr w:type="gramEnd"/>
      <w:r>
        <w:rPr>
          <w:rFonts w:hint="eastAsia"/>
          <w:sz w:val="21"/>
          <w:szCs w:val="21"/>
        </w:rPr>
        <w:t>接口，用于校验二</w:t>
      </w:r>
      <w:proofErr w:type="gramStart"/>
      <w:r>
        <w:rPr>
          <w:rFonts w:hint="eastAsia"/>
          <w:sz w:val="21"/>
          <w:szCs w:val="21"/>
        </w:rPr>
        <w:t>维码是否</w:t>
      </w:r>
      <w:proofErr w:type="gramEnd"/>
      <w:r>
        <w:rPr>
          <w:rFonts w:hint="eastAsia"/>
          <w:sz w:val="21"/>
          <w:szCs w:val="21"/>
        </w:rPr>
        <w:t>有效及是否是车主扫码</w:t>
      </w:r>
    </w:p>
    <w:p w14:paraId="071CEF4F" w14:textId="77777777" w:rsidR="007848B7" w:rsidRDefault="005E1A91">
      <w:pPr>
        <w:pStyle w:val="affffffb"/>
        <w:numPr>
          <w:ilvl w:val="0"/>
          <w:numId w:val="2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提供</w:t>
      </w:r>
      <w:proofErr w:type="gramStart"/>
      <w:r>
        <w:rPr>
          <w:rFonts w:hint="eastAsia"/>
          <w:sz w:val="21"/>
          <w:szCs w:val="21"/>
        </w:rPr>
        <w:t>二维码确认</w:t>
      </w:r>
      <w:proofErr w:type="gramEnd"/>
      <w:r>
        <w:rPr>
          <w:rFonts w:hint="eastAsia"/>
          <w:sz w:val="21"/>
          <w:szCs w:val="21"/>
        </w:rPr>
        <w:t>激活接口，首先校验二</w:t>
      </w:r>
      <w:proofErr w:type="gramStart"/>
      <w:r>
        <w:rPr>
          <w:rFonts w:hint="eastAsia"/>
          <w:sz w:val="21"/>
          <w:szCs w:val="21"/>
        </w:rPr>
        <w:t>维码是否</w:t>
      </w:r>
      <w:proofErr w:type="gramEnd"/>
      <w:r>
        <w:rPr>
          <w:rFonts w:hint="eastAsia"/>
          <w:sz w:val="21"/>
          <w:szCs w:val="21"/>
        </w:rPr>
        <w:t>有效及是否是车主，若否：返回相关错误信息，若是：对设备进行激活及生成登录</w:t>
      </w:r>
      <w:r>
        <w:rPr>
          <w:rFonts w:hint="eastAsia"/>
          <w:sz w:val="21"/>
          <w:szCs w:val="21"/>
        </w:rPr>
        <w:t>token</w:t>
      </w:r>
    </w:p>
    <w:p w14:paraId="7C156749" w14:textId="77777777" w:rsidR="007848B7" w:rsidRDefault="005E1A91">
      <w:pPr>
        <w:pStyle w:val="11"/>
        <w:rPr>
          <w:rFonts w:ascii="黑体" w:eastAsia="黑体" w:hAnsi="黑体"/>
          <w:sz w:val="21"/>
          <w:szCs w:val="21"/>
        </w:rPr>
      </w:pPr>
      <w:bookmarkStart w:id="55" w:name="_Toc25997"/>
      <w:bookmarkStart w:id="56" w:name="_Toc3226"/>
      <w:bookmarkStart w:id="57" w:name="_Toc13960"/>
      <w:bookmarkStart w:id="58" w:name="_Toc8775"/>
      <w:bookmarkStart w:id="59" w:name="_Toc11894"/>
      <w:bookmarkStart w:id="60" w:name="_Toc28863"/>
      <w:bookmarkStart w:id="61" w:name="_Toc10624358"/>
      <w:bookmarkStart w:id="62" w:name="_Toc55546035"/>
      <w:bookmarkStart w:id="63" w:name="_Toc144"/>
      <w:bookmarkStart w:id="64" w:name="_Toc19255"/>
      <w:r>
        <w:rPr>
          <w:rFonts w:ascii="黑体" w:eastAsia="黑体" w:hAnsi="黑体" w:hint="eastAsia"/>
          <w:sz w:val="21"/>
          <w:szCs w:val="21"/>
        </w:rPr>
        <w:lastRenderedPageBreak/>
        <w:t>方案设计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C28678F" w14:textId="1B738A0E" w:rsidR="007848B7" w:rsidRDefault="005E1A91">
      <w:pPr>
        <w:pStyle w:val="20"/>
        <w:rPr>
          <w:rFonts w:ascii="黑体" w:eastAsia="黑体" w:hAnsi="黑体"/>
          <w:sz w:val="21"/>
          <w:szCs w:val="21"/>
        </w:rPr>
      </w:pPr>
      <w:bookmarkStart w:id="65" w:name="_Toc14467"/>
      <w:bookmarkStart w:id="66" w:name="_Toc4772"/>
      <w:bookmarkStart w:id="67" w:name="_Toc24764"/>
      <w:bookmarkStart w:id="68" w:name="_Toc23152"/>
      <w:bookmarkStart w:id="69" w:name="_Toc28025"/>
      <w:bookmarkStart w:id="70" w:name="_Toc27214"/>
      <w:bookmarkStart w:id="71" w:name="_Toc10417"/>
      <w:bookmarkStart w:id="72" w:name="_Toc20816"/>
      <w:bookmarkStart w:id="73" w:name="_Toc19416"/>
      <w:bookmarkStart w:id="74" w:name="_Toc55546036"/>
      <w:bookmarkStart w:id="75" w:name="_Toc10624363"/>
      <w:r>
        <w:rPr>
          <w:rFonts w:ascii="黑体" w:eastAsia="黑体" w:hAnsi="黑体" w:hint="eastAsia"/>
          <w:sz w:val="21"/>
          <w:szCs w:val="21"/>
        </w:rPr>
        <w:t>系统</w:t>
      </w:r>
      <w:bookmarkEnd w:id="65"/>
      <w:bookmarkEnd w:id="66"/>
      <w:bookmarkEnd w:id="67"/>
      <w:bookmarkEnd w:id="68"/>
      <w:bookmarkEnd w:id="69"/>
      <w:bookmarkEnd w:id="70"/>
      <w:r w:rsidR="00AE6D06" w:rsidRPr="00AE6D06">
        <w:rPr>
          <w:rFonts w:ascii="黑体" w:eastAsia="黑体" w:hAnsi="黑体" w:hint="eastAsia"/>
          <w:sz w:val="21"/>
          <w:szCs w:val="21"/>
        </w:rPr>
        <w:t>框架流程</w:t>
      </w:r>
      <w:r>
        <w:rPr>
          <w:rFonts w:ascii="黑体" w:eastAsia="黑体" w:hAnsi="黑体" w:hint="eastAsia"/>
          <w:sz w:val="21"/>
          <w:szCs w:val="21"/>
        </w:rPr>
        <w:t>图</w:t>
      </w:r>
      <w:bookmarkEnd w:id="71"/>
      <w:bookmarkEnd w:id="72"/>
      <w:bookmarkEnd w:id="73"/>
      <w:bookmarkEnd w:id="74"/>
    </w:p>
    <w:p w14:paraId="1519C586" w14:textId="77777777" w:rsidR="007848B7" w:rsidRDefault="005E1A91">
      <w:pPr>
        <w:numPr>
          <w:ilvl w:val="0"/>
          <w:numId w:val="21"/>
        </w:numPr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绑定功能</w:t>
      </w:r>
    </w:p>
    <w:p w14:paraId="18BB60BA" w14:textId="77777777" w:rsidR="007848B7" w:rsidRDefault="00AE6D06">
      <w:pPr>
        <w:rPr>
          <w:b/>
          <w:bCs/>
        </w:rPr>
      </w:pPr>
      <w:r>
        <w:rPr>
          <w:b/>
          <w:bCs/>
        </w:rPr>
        <w:pict w14:anchorId="2D87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25pt;height:309.25pt">
            <v:imagedata r:id="rId13" o:title=""/>
          </v:shape>
        </w:pict>
      </w:r>
    </w:p>
    <w:p w14:paraId="677A7824" w14:textId="77777777" w:rsidR="007848B7" w:rsidRDefault="005E1A91">
      <w:pPr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主要功能描述</w:t>
      </w:r>
    </w:p>
    <w:p w14:paraId="605FDC3C" w14:textId="77777777" w:rsidR="007848B7" w:rsidRDefault="005E1A91">
      <w:pPr>
        <w:ind w:firstLine="36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车机端：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云端服务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服务生成车机激活二维码，</w:t>
      </w:r>
      <w:proofErr w:type="gramStart"/>
      <w:r>
        <w:rPr>
          <w:rFonts w:hint="eastAsia"/>
          <w:sz w:val="21"/>
          <w:szCs w:val="21"/>
        </w:rPr>
        <w:t>车机激活二维码生成</w:t>
      </w:r>
      <w:proofErr w:type="gramEnd"/>
      <w:r>
        <w:rPr>
          <w:rFonts w:hint="eastAsia"/>
          <w:sz w:val="21"/>
          <w:szCs w:val="21"/>
        </w:rPr>
        <w:t>规则为通过</w:t>
      </w:r>
      <w:r>
        <w:rPr>
          <w:rFonts w:hint="eastAsia"/>
          <w:sz w:val="21"/>
          <w:szCs w:val="21"/>
        </w:rPr>
        <w:t>vin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device</w:t>
      </w:r>
      <w:r>
        <w:rPr>
          <w:sz w:val="21"/>
          <w:szCs w:val="21"/>
        </w:rPr>
        <w:t>Id</w:t>
      </w:r>
      <w:proofErr w:type="spellEnd"/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uuid</w:t>
      </w:r>
      <w:proofErr w:type="spellEnd"/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Base</w:t>
      </w:r>
      <w:r>
        <w:rPr>
          <w:sz w:val="21"/>
          <w:szCs w:val="21"/>
        </w:rPr>
        <w:t>64</w:t>
      </w:r>
      <w:r>
        <w:rPr>
          <w:rFonts w:hint="eastAsia"/>
          <w:sz w:val="21"/>
          <w:szCs w:val="21"/>
        </w:rPr>
        <w:t>生成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，通过</w:t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>类型存入</w:t>
      </w:r>
      <w:proofErr w:type="spellStart"/>
      <w:r>
        <w:rPr>
          <w:rFonts w:hint="eastAsia"/>
          <w:sz w:val="21"/>
          <w:szCs w:val="21"/>
        </w:rPr>
        <w:t>redis</w:t>
      </w:r>
      <w:proofErr w:type="spellEnd"/>
      <w:r>
        <w:rPr>
          <w:rFonts w:hint="eastAsia"/>
          <w:sz w:val="21"/>
          <w:szCs w:val="21"/>
        </w:rPr>
        <w:t>，过期时间为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00</w:t>
      </w:r>
      <w:r>
        <w:rPr>
          <w:rFonts w:hint="eastAsia"/>
          <w:sz w:val="21"/>
          <w:szCs w:val="21"/>
        </w:rPr>
        <w:t>s</w:t>
      </w:r>
      <w:r>
        <w:rPr>
          <w:rFonts w:hint="eastAsia"/>
          <w:sz w:val="21"/>
          <w:szCs w:val="21"/>
        </w:rPr>
        <w:t>；车机端需要定时轮询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云端服务提供的车机二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查询接口每隔一段时间查询</w:t>
      </w:r>
      <w:proofErr w:type="gramStart"/>
      <w:r>
        <w:rPr>
          <w:rFonts w:hint="eastAsia"/>
          <w:sz w:val="21"/>
          <w:szCs w:val="21"/>
        </w:rPr>
        <w:t>二维码状态</w:t>
      </w:r>
      <w:proofErr w:type="gramEnd"/>
      <w:r>
        <w:rPr>
          <w:rFonts w:hint="eastAsia"/>
          <w:sz w:val="21"/>
          <w:szCs w:val="21"/>
        </w:rPr>
        <w:t>，</w:t>
      </w:r>
      <w:proofErr w:type="gramStart"/>
      <w:r>
        <w:rPr>
          <w:rFonts w:hint="eastAsia"/>
          <w:sz w:val="21"/>
          <w:szCs w:val="21"/>
        </w:rPr>
        <w:t>根据根据</w:t>
      </w:r>
      <w:proofErr w:type="gramEnd"/>
      <w:r>
        <w:rPr>
          <w:rFonts w:hint="eastAsia"/>
          <w:sz w:val="21"/>
          <w:szCs w:val="21"/>
        </w:rPr>
        <w:t>状态处理相关业务逻辑：</w:t>
      </w:r>
    </w:p>
    <w:p w14:paraId="5890DDDC" w14:textId="77777777" w:rsidR="007848B7" w:rsidRDefault="005E1A91">
      <w:pPr>
        <w:pStyle w:val="affffffb"/>
        <w:numPr>
          <w:ilvl w:val="0"/>
          <w:numId w:val="2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为已过期，需重新调用</w:t>
      </w:r>
      <w:proofErr w:type="gramStart"/>
      <w:r>
        <w:rPr>
          <w:rFonts w:hint="eastAsia"/>
          <w:sz w:val="21"/>
          <w:szCs w:val="21"/>
        </w:rPr>
        <w:t>二维码生成</w:t>
      </w:r>
      <w:proofErr w:type="gramEnd"/>
      <w:r>
        <w:rPr>
          <w:rFonts w:hint="eastAsia"/>
          <w:sz w:val="21"/>
          <w:szCs w:val="21"/>
        </w:rPr>
        <w:t>接口重新生成激活二维码</w:t>
      </w:r>
    </w:p>
    <w:p w14:paraId="489C289F" w14:textId="77777777" w:rsidR="007848B7" w:rsidRDefault="005E1A91">
      <w:pPr>
        <w:pStyle w:val="affffffb"/>
        <w:numPr>
          <w:ilvl w:val="0"/>
          <w:numId w:val="2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为已取消，则提示用户使用手机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扫码激活</w:t>
      </w:r>
      <w:proofErr w:type="gramEnd"/>
    </w:p>
    <w:p w14:paraId="29CF4497" w14:textId="77777777" w:rsidR="007848B7" w:rsidRDefault="005E1A91">
      <w:pPr>
        <w:pStyle w:val="affffffb"/>
        <w:numPr>
          <w:ilvl w:val="0"/>
          <w:numId w:val="2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为已激活，需返回</w:t>
      </w:r>
      <w:r>
        <w:rPr>
          <w:rFonts w:hint="eastAsia"/>
          <w:sz w:val="21"/>
          <w:szCs w:val="21"/>
        </w:rPr>
        <w:t>token(</w:t>
      </w:r>
      <w:r>
        <w:rPr>
          <w:rFonts w:hint="eastAsia"/>
          <w:sz w:val="21"/>
          <w:szCs w:val="21"/>
        </w:rPr>
        <w:t>登录</w:t>
      </w:r>
      <w:proofErr w:type="gramStart"/>
      <w:r>
        <w:rPr>
          <w:rFonts w:hint="eastAsia"/>
          <w:sz w:val="21"/>
          <w:szCs w:val="21"/>
        </w:rPr>
        <w:t>态使用</w:t>
      </w:r>
      <w:proofErr w:type="gramEnd"/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，车机端获得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，激活并成功登录，进行同步数据</w:t>
      </w:r>
    </w:p>
    <w:p w14:paraId="0F870CC1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</w:rPr>
        <w:t>手机端：</w:t>
      </w:r>
      <w:r>
        <w:rPr>
          <w:rFonts w:hint="eastAsia"/>
          <w:sz w:val="21"/>
          <w:szCs w:val="21"/>
        </w:rPr>
        <w:t>使用手机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扫描车机</w:t>
      </w:r>
      <w:proofErr w:type="gramEnd"/>
      <w:r>
        <w:rPr>
          <w:rFonts w:hint="eastAsia"/>
          <w:sz w:val="21"/>
          <w:szCs w:val="21"/>
        </w:rPr>
        <w:t>激活二维码，根据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服务判断该账户是否是车主账户及二</w:t>
      </w:r>
      <w:proofErr w:type="gramStart"/>
      <w:r>
        <w:rPr>
          <w:rFonts w:hint="eastAsia"/>
          <w:sz w:val="21"/>
          <w:szCs w:val="21"/>
        </w:rPr>
        <w:t>维码是否</w:t>
      </w:r>
      <w:proofErr w:type="gramEnd"/>
      <w:r>
        <w:rPr>
          <w:rFonts w:hint="eastAsia"/>
          <w:sz w:val="21"/>
          <w:szCs w:val="21"/>
        </w:rPr>
        <w:t>有效返回相关错误提示展示给用户，若</w:t>
      </w:r>
      <w:proofErr w:type="gramStart"/>
      <w:r>
        <w:rPr>
          <w:rFonts w:hint="eastAsia"/>
          <w:sz w:val="21"/>
          <w:szCs w:val="21"/>
        </w:rPr>
        <w:t>二维码正常</w:t>
      </w:r>
      <w:proofErr w:type="gramEnd"/>
      <w:r>
        <w:rPr>
          <w:rFonts w:hint="eastAsia"/>
          <w:sz w:val="21"/>
          <w:szCs w:val="21"/>
        </w:rPr>
        <w:t>，进入</w:t>
      </w:r>
      <w:r>
        <w:rPr>
          <w:rFonts w:hint="eastAsia"/>
          <w:sz w:val="21"/>
          <w:szCs w:val="21"/>
        </w:rPr>
        <w:lastRenderedPageBreak/>
        <w:t>提示确认页面，确认激活，调用</w:t>
      </w:r>
      <w:r>
        <w:rPr>
          <w:rFonts w:hint="eastAsia"/>
          <w:sz w:val="21"/>
          <w:szCs w:val="21"/>
        </w:rPr>
        <w:t>TSP</w:t>
      </w:r>
      <w:r>
        <w:rPr>
          <w:rFonts w:hint="eastAsia"/>
          <w:sz w:val="21"/>
          <w:szCs w:val="21"/>
        </w:rPr>
        <w:t>云端接口激活</w:t>
      </w:r>
    </w:p>
    <w:p w14:paraId="4B010EEC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TSP</w:t>
      </w:r>
      <w:r>
        <w:rPr>
          <w:rFonts w:hint="eastAsia"/>
          <w:b/>
          <w:bCs/>
          <w:sz w:val="21"/>
          <w:szCs w:val="21"/>
        </w:rPr>
        <w:t>云端</w:t>
      </w:r>
      <w:r>
        <w:rPr>
          <w:rFonts w:hint="eastAsia"/>
          <w:sz w:val="21"/>
          <w:szCs w:val="21"/>
        </w:rPr>
        <w:t>：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</w:t>
      </w:r>
      <w:proofErr w:type="gramStart"/>
      <w:r>
        <w:rPr>
          <w:rFonts w:hint="eastAsia"/>
          <w:sz w:val="21"/>
          <w:szCs w:val="21"/>
        </w:rPr>
        <w:t>提供车机激活</w:t>
      </w:r>
      <w:proofErr w:type="gramEnd"/>
      <w:r>
        <w:rPr>
          <w:rFonts w:hint="eastAsia"/>
          <w:sz w:val="21"/>
          <w:szCs w:val="21"/>
        </w:rPr>
        <w:t>码生成接口，根据车辆识别号</w:t>
      </w:r>
      <w:r>
        <w:rPr>
          <w:rFonts w:hint="eastAsia"/>
          <w:sz w:val="21"/>
          <w:szCs w:val="21"/>
        </w:rPr>
        <w:t>vin</w:t>
      </w:r>
      <w:r>
        <w:rPr>
          <w:rFonts w:hint="eastAsia"/>
          <w:sz w:val="21"/>
          <w:szCs w:val="21"/>
        </w:rPr>
        <w:t>和设备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uuid</w:t>
      </w:r>
      <w:proofErr w:type="spellEnd"/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Base</w:t>
      </w:r>
      <w:r>
        <w:rPr>
          <w:sz w:val="21"/>
          <w:szCs w:val="21"/>
        </w:rPr>
        <w:t>64</w:t>
      </w:r>
      <w:r>
        <w:rPr>
          <w:rFonts w:hint="eastAsia"/>
          <w:sz w:val="21"/>
          <w:szCs w:val="21"/>
        </w:rPr>
        <w:t>生成激活</w:t>
      </w:r>
      <w:r>
        <w:rPr>
          <w:rFonts w:hint="eastAsia"/>
          <w:sz w:val="21"/>
          <w:szCs w:val="21"/>
        </w:rPr>
        <w:t>token,</w:t>
      </w:r>
      <w:r>
        <w:rPr>
          <w:rFonts w:hint="eastAsia"/>
        </w:rPr>
        <w:t xml:space="preserve"> </w:t>
      </w:r>
      <w:proofErr w:type="gramStart"/>
      <w:ins w:id="76" w:author="Wang Vincent" w:date="2020-09-29T11:23:00Z">
        <w:r>
          <w:rPr>
            <w:rFonts w:hint="eastAsia"/>
          </w:rPr>
          <w:t>二维码有效期</w:t>
        </w:r>
        <w:proofErr w:type="gramEnd"/>
        <w:r>
          <w:rPr>
            <w:rFonts w:hint="eastAsia"/>
          </w:rPr>
          <w:t>300</w:t>
        </w:r>
        <w:r>
          <w:rPr>
            <w:rFonts w:hint="eastAsia"/>
          </w:rPr>
          <w:t>秒</w:t>
        </w:r>
      </w:ins>
      <w:r>
        <w:rPr>
          <w:rFonts w:hint="eastAsia"/>
          <w:sz w:val="21"/>
          <w:szCs w:val="21"/>
        </w:rPr>
        <w:t>；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服务提供激活码轮询查询状态接口，根据手机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扫码情况</w:t>
      </w:r>
      <w:proofErr w:type="gramEnd"/>
      <w:r>
        <w:rPr>
          <w:rFonts w:hint="eastAsia"/>
          <w:sz w:val="21"/>
          <w:szCs w:val="21"/>
        </w:rPr>
        <w:t>及</w:t>
      </w:r>
      <w:proofErr w:type="gramStart"/>
      <w:r>
        <w:rPr>
          <w:rFonts w:hint="eastAsia"/>
          <w:sz w:val="21"/>
          <w:szCs w:val="21"/>
        </w:rPr>
        <w:t>二维码超时</w:t>
      </w:r>
      <w:proofErr w:type="gramEnd"/>
      <w:r>
        <w:rPr>
          <w:rFonts w:hint="eastAsia"/>
          <w:sz w:val="21"/>
          <w:szCs w:val="21"/>
        </w:rPr>
        <w:t>情况返回：已取消、已扫码、已激活、已超时、正常等状态；提供二</w:t>
      </w:r>
      <w:proofErr w:type="gramStart"/>
      <w:r>
        <w:rPr>
          <w:rFonts w:hint="eastAsia"/>
          <w:sz w:val="21"/>
          <w:szCs w:val="21"/>
        </w:rPr>
        <w:t>维码扫码</w:t>
      </w:r>
      <w:proofErr w:type="gramEnd"/>
      <w:r>
        <w:rPr>
          <w:rFonts w:hint="eastAsia"/>
          <w:sz w:val="21"/>
          <w:szCs w:val="21"/>
        </w:rPr>
        <w:t>接口，用于校验二</w:t>
      </w:r>
      <w:proofErr w:type="gramStart"/>
      <w:r>
        <w:rPr>
          <w:rFonts w:hint="eastAsia"/>
          <w:sz w:val="21"/>
          <w:szCs w:val="21"/>
        </w:rPr>
        <w:t>维码是否</w:t>
      </w:r>
      <w:proofErr w:type="gramEnd"/>
      <w:r>
        <w:rPr>
          <w:rFonts w:hint="eastAsia"/>
          <w:sz w:val="21"/>
          <w:szCs w:val="21"/>
        </w:rPr>
        <w:t>有效及是否是车主扫码；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服务提供</w:t>
      </w:r>
      <w:proofErr w:type="gramStart"/>
      <w:r>
        <w:rPr>
          <w:rFonts w:hint="eastAsia"/>
          <w:sz w:val="21"/>
          <w:szCs w:val="21"/>
        </w:rPr>
        <w:t>二维码确认</w:t>
      </w:r>
      <w:proofErr w:type="gramEnd"/>
      <w:r>
        <w:rPr>
          <w:rFonts w:hint="eastAsia"/>
          <w:sz w:val="21"/>
          <w:szCs w:val="21"/>
        </w:rPr>
        <w:t>激活接口，首先校验二</w:t>
      </w:r>
      <w:proofErr w:type="gramStart"/>
      <w:r>
        <w:rPr>
          <w:rFonts w:hint="eastAsia"/>
          <w:sz w:val="21"/>
          <w:szCs w:val="21"/>
        </w:rPr>
        <w:t>维码是否</w:t>
      </w:r>
      <w:proofErr w:type="gramEnd"/>
      <w:r>
        <w:rPr>
          <w:rFonts w:hint="eastAsia"/>
          <w:sz w:val="21"/>
          <w:szCs w:val="21"/>
        </w:rPr>
        <w:t>有效及是否是车主，若否：返回相关错误信息，若是：对设备进行激活及生成登录</w:t>
      </w:r>
      <w:r>
        <w:rPr>
          <w:rFonts w:hint="eastAsia"/>
          <w:sz w:val="21"/>
          <w:szCs w:val="21"/>
        </w:rPr>
        <w:t>token</w:t>
      </w:r>
    </w:p>
    <w:p w14:paraId="02A6402A" w14:textId="77777777" w:rsidR="007848B7" w:rsidRDefault="005E1A91">
      <w:pPr>
        <w:pStyle w:val="20"/>
        <w:rPr>
          <w:rFonts w:ascii="黑体" w:eastAsia="黑体" w:hAnsi="黑体"/>
          <w:sz w:val="21"/>
          <w:szCs w:val="21"/>
        </w:rPr>
      </w:pPr>
      <w:bookmarkStart w:id="77" w:name="_Toc55546037"/>
      <w:bookmarkStart w:id="78" w:name="_Toc16477"/>
      <w:bookmarkStart w:id="79" w:name="_Toc3575"/>
      <w:bookmarkStart w:id="80" w:name="_Toc5864"/>
      <w:r>
        <w:rPr>
          <w:rFonts w:ascii="黑体" w:eastAsia="黑体" w:hAnsi="黑体" w:hint="eastAsia"/>
          <w:sz w:val="21"/>
          <w:szCs w:val="21"/>
        </w:rPr>
        <w:lastRenderedPageBreak/>
        <w:t>系统功能时序图</w:t>
      </w:r>
      <w:bookmarkEnd w:id="77"/>
      <w:bookmarkEnd w:id="78"/>
      <w:bookmarkEnd w:id="79"/>
      <w:bookmarkEnd w:id="80"/>
    </w:p>
    <w:p w14:paraId="3EF84939" w14:textId="77777777" w:rsidR="007848B7" w:rsidRDefault="00AE6D06">
      <w:r>
        <w:pict w14:anchorId="42B99122">
          <v:shape id="_x0000_i1026" type="#_x0000_t75" style="width:475.65pt;height:487.65pt">
            <v:imagedata r:id="rId14" o:title=""/>
          </v:shape>
        </w:pict>
      </w:r>
    </w:p>
    <w:p w14:paraId="561DF1DD" w14:textId="77777777" w:rsidR="007848B7" w:rsidRDefault="005E1A91">
      <w:pPr>
        <w:pStyle w:val="20"/>
        <w:rPr>
          <w:rFonts w:ascii="黑体" w:eastAsia="黑体" w:hAnsi="黑体"/>
          <w:sz w:val="21"/>
          <w:szCs w:val="21"/>
        </w:rPr>
      </w:pPr>
      <w:bookmarkStart w:id="81" w:name="_Toc17021"/>
      <w:bookmarkStart w:id="82" w:name="_Toc13838"/>
      <w:bookmarkStart w:id="83" w:name="_Toc4822"/>
      <w:bookmarkStart w:id="84" w:name="_Toc55546038"/>
      <w:bookmarkStart w:id="85" w:name="_Toc6159"/>
      <w:bookmarkStart w:id="86" w:name="_Toc3817"/>
      <w:bookmarkStart w:id="87" w:name="_Toc21635"/>
      <w:r>
        <w:rPr>
          <w:rFonts w:ascii="黑体" w:eastAsia="黑体" w:hAnsi="黑体" w:hint="eastAsia"/>
          <w:sz w:val="21"/>
          <w:szCs w:val="21"/>
        </w:rPr>
        <w:t>功能</w:t>
      </w:r>
      <w:bookmarkEnd w:id="81"/>
      <w:bookmarkEnd w:id="82"/>
      <w:bookmarkEnd w:id="83"/>
      <w:r>
        <w:rPr>
          <w:rFonts w:ascii="黑体" w:eastAsia="黑体" w:hAnsi="黑体" w:hint="eastAsia"/>
          <w:sz w:val="21"/>
          <w:szCs w:val="21"/>
        </w:rPr>
        <w:t>模块说明</w:t>
      </w:r>
      <w:bookmarkEnd w:id="84"/>
      <w:bookmarkEnd w:id="85"/>
      <w:bookmarkEnd w:id="86"/>
      <w:bookmarkEnd w:id="87"/>
    </w:p>
    <w:p w14:paraId="55D49A2E" w14:textId="77777777" w:rsidR="007848B7" w:rsidRDefault="005E1A91">
      <w:pPr>
        <w:pStyle w:val="30"/>
        <w:rPr>
          <w:rFonts w:ascii="黑体" w:eastAsia="黑体" w:hAnsi="黑体"/>
          <w:sz w:val="21"/>
          <w:szCs w:val="21"/>
        </w:rPr>
      </w:pPr>
      <w:bookmarkStart w:id="88" w:name="_Toc55546039"/>
      <w:r>
        <w:rPr>
          <w:rFonts w:ascii="黑体" w:eastAsia="黑体" w:hAnsi="黑体" w:hint="eastAsia"/>
          <w:sz w:val="21"/>
          <w:szCs w:val="21"/>
        </w:rPr>
        <w:t>生成激活二维码</w:t>
      </w:r>
      <w:bookmarkEnd w:id="88"/>
    </w:p>
    <w:p w14:paraId="582BA9F5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作用：</w:t>
      </w:r>
      <w:proofErr w:type="gramStart"/>
      <w:r>
        <w:rPr>
          <w:rFonts w:hint="eastAsia"/>
          <w:sz w:val="21"/>
          <w:szCs w:val="21"/>
        </w:rPr>
        <w:t>用于车机激活</w:t>
      </w:r>
      <w:proofErr w:type="gramEnd"/>
      <w:r>
        <w:rPr>
          <w:rFonts w:hint="eastAsia"/>
          <w:sz w:val="21"/>
          <w:szCs w:val="21"/>
        </w:rPr>
        <w:t>，通过手机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扫码激活</w:t>
      </w:r>
      <w:proofErr w:type="gramEnd"/>
      <w:r>
        <w:rPr>
          <w:rFonts w:hint="eastAsia"/>
          <w:sz w:val="21"/>
          <w:szCs w:val="21"/>
        </w:rPr>
        <w:t>后完成自动登录及同步数据</w:t>
      </w:r>
    </w:p>
    <w:p w14:paraId="1E23EE47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实现</w:t>
      </w:r>
      <w:r>
        <w:rPr>
          <w:rFonts w:hint="eastAsia"/>
          <w:sz w:val="21"/>
          <w:szCs w:val="21"/>
        </w:rPr>
        <w:t>：车机端通过</w:t>
      </w:r>
      <w:r>
        <w:rPr>
          <w:rFonts w:hint="eastAsia"/>
          <w:sz w:val="21"/>
          <w:szCs w:val="21"/>
        </w:rPr>
        <w:t>vin</w:t>
      </w:r>
      <w:r>
        <w:rPr>
          <w:rFonts w:hint="eastAsia"/>
          <w:sz w:val="21"/>
          <w:szCs w:val="21"/>
        </w:rPr>
        <w:t>和设备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主动调用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服务接口</w:t>
      </w:r>
      <w:proofErr w:type="gramStart"/>
      <w:r>
        <w:rPr>
          <w:rFonts w:hint="eastAsia"/>
          <w:sz w:val="21"/>
          <w:szCs w:val="21"/>
        </w:rPr>
        <w:t>获取车机激活</w:t>
      </w:r>
      <w:proofErr w:type="gramEnd"/>
      <w:r>
        <w:rPr>
          <w:rFonts w:hint="eastAsia"/>
          <w:sz w:val="21"/>
          <w:szCs w:val="21"/>
        </w:rPr>
        <w:t>二维码，</w:t>
      </w:r>
      <w:proofErr w:type="spellStart"/>
      <w:r>
        <w:rPr>
          <w:rFonts w:hint="eastAsia"/>
          <w:sz w:val="21"/>
          <w:szCs w:val="21"/>
        </w:rPr>
        <w:lastRenderedPageBreak/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车辆设备服务根据车辆识别号</w:t>
      </w:r>
      <w:r>
        <w:rPr>
          <w:rFonts w:hint="eastAsia"/>
          <w:sz w:val="21"/>
          <w:szCs w:val="21"/>
        </w:rPr>
        <w:t>vin</w:t>
      </w:r>
      <w:r>
        <w:rPr>
          <w:rFonts w:hint="eastAsia"/>
          <w:sz w:val="21"/>
          <w:szCs w:val="21"/>
        </w:rPr>
        <w:t>和设备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uuid</w:t>
      </w:r>
      <w:proofErr w:type="spellEnd"/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Base</w:t>
      </w:r>
      <w:r>
        <w:rPr>
          <w:sz w:val="21"/>
          <w:szCs w:val="21"/>
        </w:rPr>
        <w:t>64</w:t>
      </w:r>
      <w:r>
        <w:rPr>
          <w:rFonts w:hint="eastAsia"/>
          <w:sz w:val="21"/>
          <w:szCs w:val="21"/>
        </w:rPr>
        <w:t>生成激活</w:t>
      </w:r>
      <w:r>
        <w:rPr>
          <w:rFonts w:hint="eastAsia"/>
          <w:sz w:val="21"/>
          <w:szCs w:val="21"/>
        </w:rPr>
        <w:t>token,</w:t>
      </w:r>
      <w:r>
        <w:rPr>
          <w:rFonts w:hint="eastAsia"/>
        </w:rPr>
        <w:t xml:space="preserve"> </w:t>
      </w:r>
      <w:proofErr w:type="gramStart"/>
      <w:ins w:id="89" w:author="Wang Vincent" w:date="2020-09-29T11:23:00Z">
        <w:r>
          <w:rPr>
            <w:rFonts w:hint="eastAsia"/>
          </w:rPr>
          <w:t>二维码有效期</w:t>
        </w:r>
        <w:proofErr w:type="gramEnd"/>
        <w:r>
          <w:rPr>
            <w:rFonts w:hint="eastAsia"/>
          </w:rPr>
          <w:t>300</w:t>
        </w:r>
        <w:r>
          <w:rPr>
            <w:rFonts w:hint="eastAsia"/>
          </w:rPr>
          <w:t>秒</w:t>
        </w:r>
      </w:ins>
      <w:r>
        <w:rPr>
          <w:rFonts w:hint="eastAsia"/>
        </w:rPr>
        <w:t>，返回二</w:t>
      </w:r>
      <w:proofErr w:type="gramStart"/>
      <w:r>
        <w:rPr>
          <w:rFonts w:hint="eastAsia"/>
        </w:rPr>
        <w:t>维码给</w:t>
      </w:r>
      <w:proofErr w:type="gramEnd"/>
      <w:r>
        <w:rPr>
          <w:rFonts w:hint="eastAsia"/>
        </w:rPr>
        <w:t>车机端</w:t>
      </w:r>
    </w:p>
    <w:p w14:paraId="6378DE33" w14:textId="77777777" w:rsidR="007848B7" w:rsidRDefault="005E1A91">
      <w:pPr>
        <w:pStyle w:val="30"/>
        <w:rPr>
          <w:rFonts w:ascii="黑体" w:eastAsia="黑体" w:hAnsi="黑体"/>
          <w:sz w:val="21"/>
          <w:szCs w:val="21"/>
        </w:rPr>
      </w:pPr>
      <w:bookmarkStart w:id="90" w:name="_Toc55546040"/>
      <w:r>
        <w:rPr>
          <w:rFonts w:ascii="黑体" w:eastAsia="黑体" w:hAnsi="黑体" w:hint="eastAsia"/>
          <w:sz w:val="21"/>
          <w:szCs w:val="21"/>
        </w:rPr>
        <w:t>轮询查询激活码状态</w:t>
      </w:r>
      <w:bookmarkEnd w:id="90"/>
    </w:p>
    <w:p w14:paraId="2EF14483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作用：</w:t>
      </w:r>
      <w:r>
        <w:rPr>
          <w:rFonts w:hint="eastAsia"/>
          <w:sz w:val="21"/>
          <w:szCs w:val="21"/>
        </w:rPr>
        <w:t>轮询查询激活</w:t>
      </w:r>
      <w:proofErr w:type="gramStart"/>
      <w:r>
        <w:rPr>
          <w:rFonts w:hint="eastAsia"/>
          <w:sz w:val="21"/>
          <w:szCs w:val="21"/>
        </w:rPr>
        <w:t>二维码的</w:t>
      </w:r>
      <w:proofErr w:type="gramEnd"/>
      <w:r>
        <w:rPr>
          <w:rFonts w:hint="eastAsia"/>
          <w:sz w:val="21"/>
          <w:szCs w:val="21"/>
        </w:rPr>
        <w:t>激活状态，根据激活</w:t>
      </w:r>
      <w:proofErr w:type="gramStart"/>
      <w:r>
        <w:rPr>
          <w:rFonts w:hint="eastAsia"/>
          <w:sz w:val="21"/>
          <w:szCs w:val="21"/>
        </w:rPr>
        <w:t>码状态</w:t>
      </w:r>
      <w:proofErr w:type="gramEnd"/>
      <w:r>
        <w:rPr>
          <w:rFonts w:hint="eastAsia"/>
          <w:sz w:val="21"/>
          <w:szCs w:val="21"/>
        </w:rPr>
        <w:t>展示不同界面及处理不同业务逻辑：</w:t>
      </w:r>
      <w:r>
        <w:rPr>
          <w:sz w:val="21"/>
          <w:szCs w:val="21"/>
        </w:rPr>
        <w:t xml:space="preserve"> </w:t>
      </w:r>
    </w:p>
    <w:p w14:paraId="78DE2456" w14:textId="77777777" w:rsidR="007848B7" w:rsidRDefault="005E1A91">
      <w:pPr>
        <w:pStyle w:val="affffffb"/>
        <w:numPr>
          <w:ilvl w:val="0"/>
          <w:numId w:val="2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为已过期，需重新调用</w:t>
      </w:r>
      <w:proofErr w:type="gramStart"/>
      <w:r>
        <w:rPr>
          <w:rFonts w:hint="eastAsia"/>
          <w:sz w:val="21"/>
          <w:szCs w:val="21"/>
        </w:rPr>
        <w:t>二维码生成</w:t>
      </w:r>
      <w:proofErr w:type="gramEnd"/>
      <w:r>
        <w:rPr>
          <w:rFonts w:hint="eastAsia"/>
          <w:sz w:val="21"/>
          <w:szCs w:val="21"/>
        </w:rPr>
        <w:t>接口重新生成激活二维码</w:t>
      </w:r>
    </w:p>
    <w:p w14:paraId="7D24F3C5" w14:textId="77777777" w:rsidR="007848B7" w:rsidRDefault="005E1A91">
      <w:pPr>
        <w:pStyle w:val="affffffb"/>
        <w:numPr>
          <w:ilvl w:val="0"/>
          <w:numId w:val="2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为已取消，则提示用户使用手机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扫码激活</w:t>
      </w:r>
      <w:proofErr w:type="gramEnd"/>
    </w:p>
    <w:p w14:paraId="0DA8C893" w14:textId="77777777" w:rsidR="007848B7" w:rsidRDefault="005E1A91">
      <w:pPr>
        <w:pStyle w:val="affffffb"/>
        <w:numPr>
          <w:ilvl w:val="0"/>
          <w:numId w:val="2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为已激活，需返回</w:t>
      </w:r>
      <w:r>
        <w:rPr>
          <w:rFonts w:hint="eastAsia"/>
          <w:sz w:val="21"/>
          <w:szCs w:val="21"/>
        </w:rPr>
        <w:t>token(</w:t>
      </w:r>
      <w:r>
        <w:rPr>
          <w:rFonts w:hint="eastAsia"/>
          <w:sz w:val="21"/>
          <w:szCs w:val="21"/>
        </w:rPr>
        <w:t>登录</w:t>
      </w:r>
      <w:proofErr w:type="gramStart"/>
      <w:r>
        <w:rPr>
          <w:rFonts w:hint="eastAsia"/>
          <w:sz w:val="21"/>
          <w:szCs w:val="21"/>
        </w:rPr>
        <w:t>态使用</w:t>
      </w:r>
      <w:proofErr w:type="gramEnd"/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，车机端获得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，激活并成功登录，进行同步数据</w:t>
      </w:r>
    </w:p>
    <w:p w14:paraId="1F237A8F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实现</w:t>
      </w:r>
      <w:r>
        <w:rPr>
          <w:rFonts w:hint="eastAsia"/>
          <w:sz w:val="21"/>
          <w:szCs w:val="21"/>
        </w:rPr>
        <w:t>：车机端获取</w:t>
      </w:r>
      <w:proofErr w:type="gramStart"/>
      <w:r>
        <w:rPr>
          <w:rFonts w:hint="eastAsia"/>
          <w:sz w:val="21"/>
          <w:szCs w:val="21"/>
        </w:rPr>
        <w:t>二维码后</w:t>
      </w:r>
      <w:proofErr w:type="gramEnd"/>
      <w:r>
        <w:rPr>
          <w:rFonts w:hint="eastAsia"/>
          <w:sz w:val="21"/>
          <w:szCs w:val="21"/>
        </w:rPr>
        <w:t>需在后台启动一个定时轮询任务，调用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服务提供的轮询</w:t>
      </w:r>
      <w:proofErr w:type="gramStart"/>
      <w:r>
        <w:rPr>
          <w:rFonts w:hint="eastAsia"/>
          <w:sz w:val="21"/>
          <w:szCs w:val="21"/>
        </w:rPr>
        <w:t>查询车机激活</w:t>
      </w:r>
      <w:proofErr w:type="gramEnd"/>
      <w:r>
        <w:rPr>
          <w:rFonts w:hint="eastAsia"/>
          <w:sz w:val="21"/>
          <w:szCs w:val="21"/>
        </w:rPr>
        <w:t>状态接口，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服务根据手机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扫码情况</w:t>
      </w:r>
      <w:proofErr w:type="gramEnd"/>
      <w:r>
        <w:rPr>
          <w:rFonts w:hint="eastAsia"/>
          <w:sz w:val="21"/>
          <w:szCs w:val="21"/>
        </w:rPr>
        <w:t>及</w:t>
      </w:r>
      <w:proofErr w:type="gramStart"/>
      <w:r>
        <w:rPr>
          <w:rFonts w:hint="eastAsia"/>
          <w:sz w:val="21"/>
          <w:szCs w:val="21"/>
        </w:rPr>
        <w:t>二维码超时</w:t>
      </w:r>
      <w:proofErr w:type="gramEnd"/>
      <w:r>
        <w:rPr>
          <w:rFonts w:hint="eastAsia"/>
          <w:sz w:val="21"/>
          <w:szCs w:val="21"/>
        </w:rPr>
        <w:t>情况返回：已取消、已扫码、已激活、已超时、正常等状态；</w:t>
      </w:r>
      <w:proofErr w:type="gramStart"/>
      <w:r>
        <w:rPr>
          <w:rFonts w:hint="eastAsia"/>
          <w:sz w:val="21"/>
          <w:szCs w:val="21"/>
        </w:rPr>
        <w:t>车机根据</w:t>
      </w:r>
      <w:proofErr w:type="gramEnd"/>
      <w:r>
        <w:rPr>
          <w:rFonts w:hint="eastAsia"/>
          <w:sz w:val="21"/>
          <w:szCs w:val="21"/>
        </w:rPr>
        <w:t>返回状态做相应处理：</w:t>
      </w:r>
    </w:p>
    <w:p w14:paraId="2F217A8B" w14:textId="77777777" w:rsidR="007848B7" w:rsidRDefault="005E1A91">
      <w:pPr>
        <w:pStyle w:val="affffffb"/>
        <w:numPr>
          <w:ilvl w:val="0"/>
          <w:numId w:val="2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为已过期，需重新调用</w:t>
      </w:r>
      <w:proofErr w:type="gramStart"/>
      <w:r>
        <w:rPr>
          <w:rFonts w:hint="eastAsia"/>
          <w:sz w:val="21"/>
          <w:szCs w:val="21"/>
        </w:rPr>
        <w:t>二维码生成</w:t>
      </w:r>
      <w:proofErr w:type="gramEnd"/>
      <w:r>
        <w:rPr>
          <w:rFonts w:hint="eastAsia"/>
          <w:sz w:val="21"/>
          <w:szCs w:val="21"/>
        </w:rPr>
        <w:t>接口重新生成激活二维码</w:t>
      </w:r>
    </w:p>
    <w:p w14:paraId="326701FC" w14:textId="77777777" w:rsidR="007848B7" w:rsidRDefault="005E1A91">
      <w:pPr>
        <w:pStyle w:val="affffffb"/>
        <w:numPr>
          <w:ilvl w:val="0"/>
          <w:numId w:val="2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为已取消，则提示用户使用手机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扫码激活</w:t>
      </w:r>
      <w:proofErr w:type="gramEnd"/>
    </w:p>
    <w:p w14:paraId="34C3F212" w14:textId="77777777" w:rsidR="007848B7" w:rsidRDefault="005E1A91">
      <w:pPr>
        <w:pStyle w:val="affffffb"/>
        <w:numPr>
          <w:ilvl w:val="0"/>
          <w:numId w:val="2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如二</w:t>
      </w:r>
      <w:proofErr w:type="gramStart"/>
      <w:r>
        <w:rPr>
          <w:rFonts w:hint="eastAsia"/>
          <w:sz w:val="21"/>
          <w:szCs w:val="21"/>
        </w:rPr>
        <w:t>维码状态</w:t>
      </w:r>
      <w:proofErr w:type="gramEnd"/>
      <w:r>
        <w:rPr>
          <w:rFonts w:hint="eastAsia"/>
          <w:sz w:val="21"/>
          <w:szCs w:val="21"/>
        </w:rPr>
        <w:t>为已激活，需返回</w:t>
      </w:r>
      <w:r>
        <w:rPr>
          <w:rFonts w:hint="eastAsia"/>
          <w:sz w:val="21"/>
          <w:szCs w:val="21"/>
        </w:rPr>
        <w:t>token(</w:t>
      </w:r>
      <w:r>
        <w:rPr>
          <w:rFonts w:hint="eastAsia"/>
          <w:sz w:val="21"/>
          <w:szCs w:val="21"/>
        </w:rPr>
        <w:t>登录</w:t>
      </w:r>
      <w:proofErr w:type="gramStart"/>
      <w:r>
        <w:rPr>
          <w:rFonts w:hint="eastAsia"/>
          <w:sz w:val="21"/>
          <w:szCs w:val="21"/>
        </w:rPr>
        <w:t>态使用</w:t>
      </w:r>
      <w:proofErr w:type="gramEnd"/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，车机端获得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，激活并成功登录，进行同步数据</w:t>
      </w:r>
    </w:p>
    <w:p w14:paraId="5C2A67FE" w14:textId="77777777" w:rsidR="007848B7" w:rsidRDefault="005E1A91">
      <w:pPr>
        <w:pStyle w:val="30"/>
        <w:rPr>
          <w:rFonts w:ascii="黑体" w:eastAsia="黑体" w:hAnsi="黑体"/>
          <w:sz w:val="21"/>
          <w:szCs w:val="21"/>
        </w:rPr>
      </w:pPr>
      <w:bookmarkStart w:id="91" w:name="_Toc55546041"/>
      <w:r>
        <w:rPr>
          <w:rFonts w:ascii="黑体" w:eastAsia="黑体" w:hAnsi="黑体" w:hint="eastAsia"/>
          <w:sz w:val="21"/>
          <w:szCs w:val="21"/>
        </w:rPr>
        <w:t>激活操作</w:t>
      </w:r>
      <w:bookmarkEnd w:id="91"/>
    </w:p>
    <w:p w14:paraId="61E451BD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作用</w:t>
      </w:r>
      <w:r>
        <w:rPr>
          <w:rFonts w:hint="eastAsia"/>
          <w:sz w:val="21"/>
          <w:szCs w:val="21"/>
        </w:rPr>
        <w:t>：当手机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扫描车机</w:t>
      </w:r>
      <w:proofErr w:type="gramEnd"/>
      <w:r>
        <w:rPr>
          <w:rFonts w:hint="eastAsia"/>
          <w:sz w:val="21"/>
          <w:szCs w:val="21"/>
        </w:rPr>
        <w:t>的激活</w:t>
      </w:r>
      <w:proofErr w:type="gramStart"/>
      <w:r>
        <w:rPr>
          <w:rFonts w:hint="eastAsia"/>
          <w:sz w:val="21"/>
          <w:szCs w:val="21"/>
        </w:rPr>
        <w:t>二维码后</w:t>
      </w:r>
      <w:proofErr w:type="gram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校验当前</w:t>
      </w:r>
      <w:proofErr w:type="gramStart"/>
      <w:r>
        <w:rPr>
          <w:rFonts w:hint="eastAsia"/>
          <w:sz w:val="21"/>
          <w:szCs w:val="21"/>
        </w:rPr>
        <w:t>扫码用户</w:t>
      </w:r>
      <w:proofErr w:type="gramEnd"/>
      <w:r>
        <w:rPr>
          <w:rFonts w:hint="eastAsia"/>
          <w:sz w:val="21"/>
          <w:szCs w:val="21"/>
        </w:rPr>
        <w:t>是否为车主，若符合条件，则手机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提示用户再次确认激活，当用户点击激活时，调用</w:t>
      </w:r>
      <w:proofErr w:type="spellStart"/>
      <w:r>
        <w:rPr>
          <w:rFonts w:hint="eastAsia"/>
          <w:sz w:val="21"/>
          <w:szCs w:val="21"/>
        </w:rPr>
        <w:t>ms</w:t>
      </w:r>
      <w:proofErr w:type="spellEnd"/>
      <w:r>
        <w:rPr>
          <w:sz w:val="21"/>
          <w:szCs w:val="21"/>
        </w:rPr>
        <w:t>-device</w:t>
      </w:r>
      <w:r>
        <w:rPr>
          <w:rFonts w:hint="eastAsia"/>
          <w:sz w:val="21"/>
          <w:szCs w:val="21"/>
        </w:rPr>
        <w:t>的车机激活接口</w:t>
      </w:r>
    </w:p>
    <w:p w14:paraId="0F20B108" w14:textId="77777777" w:rsidR="007848B7" w:rsidRDefault="005E1A91">
      <w:pPr>
        <w:ind w:firstLine="4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实现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首先校验二</w:t>
      </w:r>
      <w:proofErr w:type="gramStart"/>
      <w:r>
        <w:rPr>
          <w:rFonts w:hint="eastAsia"/>
          <w:sz w:val="21"/>
          <w:szCs w:val="21"/>
        </w:rPr>
        <w:t>维码是否</w:t>
      </w:r>
      <w:proofErr w:type="gramEnd"/>
      <w:r>
        <w:rPr>
          <w:rFonts w:hint="eastAsia"/>
          <w:sz w:val="21"/>
          <w:szCs w:val="21"/>
        </w:rPr>
        <w:t>有效及是否是车主，若否：返回相关错误信息，若是：对设备进行激活及生成登录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，供车机轮询查询激活</w:t>
      </w:r>
      <w:proofErr w:type="gramStart"/>
      <w:r>
        <w:rPr>
          <w:rFonts w:hint="eastAsia"/>
          <w:sz w:val="21"/>
          <w:szCs w:val="21"/>
        </w:rPr>
        <w:t>码状态</w:t>
      </w:r>
      <w:proofErr w:type="gramEnd"/>
      <w:r>
        <w:rPr>
          <w:rFonts w:hint="eastAsia"/>
          <w:sz w:val="21"/>
          <w:szCs w:val="21"/>
        </w:rPr>
        <w:t>调用返回。</w:t>
      </w:r>
    </w:p>
    <w:p w14:paraId="74342C90" w14:textId="77777777" w:rsidR="007848B7" w:rsidRDefault="005E1A91">
      <w:pPr>
        <w:pStyle w:val="11"/>
        <w:rPr>
          <w:rFonts w:ascii="黑体" w:eastAsia="黑体" w:hAnsi="黑体"/>
          <w:sz w:val="21"/>
          <w:szCs w:val="21"/>
        </w:rPr>
      </w:pPr>
      <w:bookmarkStart w:id="92" w:name="_Toc17034"/>
      <w:bookmarkStart w:id="93" w:name="_Toc20543"/>
      <w:bookmarkStart w:id="94" w:name="_Toc3651"/>
      <w:bookmarkStart w:id="95" w:name="_Toc25654"/>
      <w:bookmarkStart w:id="96" w:name="_Toc11524"/>
      <w:bookmarkStart w:id="97" w:name="_Toc22072"/>
      <w:bookmarkStart w:id="98" w:name="_Toc1458"/>
      <w:bookmarkStart w:id="99" w:name="_Toc3831"/>
      <w:bookmarkStart w:id="100" w:name="_Toc55546042"/>
      <w:r>
        <w:rPr>
          <w:rFonts w:ascii="黑体" w:eastAsia="黑体" w:hAnsi="黑体" w:hint="eastAsia"/>
          <w:sz w:val="21"/>
          <w:szCs w:val="21"/>
        </w:rPr>
        <w:lastRenderedPageBreak/>
        <w:t>接口设计</w:t>
      </w:r>
      <w:bookmarkStart w:id="101" w:name="_Toc30307"/>
      <w:bookmarkStart w:id="102" w:name="_Toc2935"/>
      <w:bookmarkStart w:id="103" w:name="_Toc17839"/>
      <w:bookmarkStart w:id="104" w:name="_Toc14439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109E740C" w14:textId="77777777" w:rsidR="007848B7" w:rsidRDefault="005E1A91">
      <w:pPr>
        <w:pStyle w:val="20"/>
        <w:numPr>
          <w:ilvl w:val="1"/>
          <w:numId w:val="0"/>
        </w:numPr>
        <w:spacing w:before="120" w:after="120"/>
        <w:rPr>
          <w:rFonts w:ascii="等线 Light" w:eastAsia="黑体" w:hAnsi="等线 Light" w:cs="Times New Roman"/>
          <w:b w:val="0"/>
          <w:sz w:val="21"/>
          <w:szCs w:val="21"/>
        </w:rPr>
      </w:pPr>
      <w:bookmarkStart w:id="105" w:name="_Toc55546043"/>
      <w:r>
        <w:rPr>
          <w:rFonts w:ascii="等线 Light" w:eastAsia="黑体" w:hAnsi="等线 Light" w:cs="Times New Roman" w:hint="eastAsia"/>
          <w:b w:val="0"/>
          <w:sz w:val="21"/>
          <w:szCs w:val="21"/>
        </w:rPr>
        <w:t>接口约定</w:t>
      </w:r>
      <w:bookmarkEnd w:id="105"/>
    </w:p>
    <w:p w14:paraId="29D69AD8" w14:textId="77777777" w:rsidR="007848B7" w:rsidRDefault="005E1A91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接口通用约定</w:t>
      </w:r>
    </w:p>
    <w:p w14:paraId="28FF29EF" w14:textId="77777777" w:rsidR="007848B7" w:rsidRDefault="005E1A91">
      <w:pPr>
        <w:spacing w:line="240" w:lineRule="auto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后台统一使用POST的请求;基于restful风格接口设计规范。后端返回采用统一的json数据结构，必定包含</w:t>
      </w:r>
      <w:proofErr w:type="spellStart"/>
      <w:r>
        <w:rPr>
          <w:rFonts w:ascii="宋体" w:hAnsi="宋体" w:cs="宋体" w:hint="eastAsia"/>
          <w:sz w:val="21"/>
          <w:szCs w:val="21"/>
        </w:rPr>
        <w:t>respCode,respMsg,body</w:t>
      </w:r>
      <w:proofErr w:type="spellEnd"/>
      <w:r>
        <w:rPr>
          <w:rFonts w:ascii="宋体" w:hAnsi="宋体" w:cs="宋体" w:hint="eastAsia"/>
          <w:sz w:val="21"/>
          <w:szCs w:val="21"/>
        </w:rPr>
        <w:t>三个字段.结构示例如下：</w:t>
      </w:r>
    </w:p>
    <w:p w14:paraId="5FF88B04" w14:textId="77777777" w:rsidR="007848B7" w:rsidRDefault="005E1A91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{</w:t>
      </w:r>
    </w:p>
    <w:p w14:paraId="5CFA0672" w14:textId="77777777" w:rsidR="007848B7" w:rsidRDefault="005E1A91">
      <w:pPr>
        <w:spacing w:line="240" w:lineRule="auto"/>
        <w:ind w:firstLineChars="300"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“</w:t>
      </w:r>
      <w:proofErr w:type="spellStart"/>
      <w:r>
        <w:rPr>
          <w:rFonts w:ascii="宋体" w:hAnsi="宋体" w:cs="宋体" w:hint="eastAsia"/>
          <w:sz w:val="21"/>
          <w:szCs w:val="21"/>
        </w:rPr>
        <w:t>respCode</w:t>
      </w:r>
      <w:proofErr w:type="spellEnd"/>
      <w:r>
        <w:rPr>
          <w:rFonts w:ascii="宋体" w:hAnsi="宋体" w:cs="宋体" w:hint="eastAsia"/>
          <w:sz w:val="21"/>
          <w:szCs w:val="21"/>
        </w:rPr>
        <w:t>”:”00000</w:t>
      </w:r>
      <w:proofErr w:type="gramStart"/>
      <w:r>
        <w:rPr>
          <w:rFonts w:ascii="宋体" w:hAnsi="宋体" w:cs="宋体" w:hint="eastAsia"/>
          <w:sz w:val="21"/>
          <w:szCs w:val="21"/>
        </w:rPr>
        <w:t>”</w:t>
      </w:r>
      <w:proofErr w:type="gramEnd"/>
      <w:r>
        <w:rPr>
          <w:rFonts w:ascii="宋体" w:hAnsi="宋体" w:cs="宋体" w:hint="eastAsia"/>
          <w:sz w:val="21"/>
          <w:szCs w:val="21"/>
        </w:rPr>
        <w:t>,</w:t>
      </w:r>
    </w:p>
    <w:p w14:paraId="7ED63620" w14:textId="77777777" w:rsidR="007848B7" w:rsidRDefault="005E1A91">
      <w:pPr>
        <w:spacing w:line="240" w:lineRule="auto"/>
        <w:ind w:firstLineChars="300"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“</w:t>
      </w:r>
      <w:proofErr w:type="spellStart"/>
      <w:r>
        <w:rPr>
          <w:rFonts w:ascii="宋体" w:hAnsi="宋体" w:cs="宋体" w:hint="eastAsia"/>
          <w:sz w:val="21"/>
          <w:szCs w:val="21"/>
        </w:rPr>
        <w:t>respMsg</w:t>
      </w:r>
      <w:proofErr w:type="spellEnd"/>
      <w:r>
        <w:rPr>
          <w:rFonts w:ascii="宋体" w:hAnsi="宋体" w:cs="宋体" w:hint="eastAsia"/>
          <w:sz w:val="21"/>
          <w:szCs w:val="21"/>
        </w:rPr>
        <w:t>”:”Success”</w:t>
      </w:r>
    </w:p>
    <w:p w14:paraId="7AE76D58" w14:textId="77777777" w:rsidR="007848B7" w:rsidRDefault="005E1A91">
      <w:pPr>
        <w:spacing w:line="240" w:lineRule="auto"/>
        <w:ind w:firstLineChars="300"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“</w:t>
      </w:r>
      <w:proofErr w:type="spellStart"/>
      <w:r>
        <w:rPr>
          <w:rFonts w:ascii="宋体" w:hAnsi="宋体" w:cs="宋体" w:hint="eastAsia"/>
          <w:sz w:val="21"/>
          <w:szCs w:val="21"/>
        </w:rPr>
        <w:t>respData</w:t>
      </w:r>
      <w:proofErr w:type="spellEnd"/>
      <w:r>
        <w:rPr>
          <w:rFonts w:ascii="宋体" w:hAnsi="宋体" w:cs="宋体" w:hint="eastAsia"/>
          <w:sz w:val="21"/>
          <w:szCs w:val="21"/>
        </w:rPr>
        <w:t>”:</w:t>
      </w:r>
      <w:proofErr w:type="spellStart"/>
      <w:r>
        <w:rPr>
          <w:rFonts w:ascii="宋体" w:hAnsi="宋体" w:cs="宋体" w:hint="eastAsia"/>
          <w:sz w:val="21"/>
          <w:szCs w:val="21"/>
        </w:rPr>
        <w:t>respData</w:t>
      </w:r>
      <w:proofErr w:type="spellEnd"/>
    </w:p>
    <w:p w14:paraId="1B5AD5C3" w14:textId="77777777" w:rsidR="007848B7" w:rsidRDefault="005E1A91">
      <w:pPr>
        <w:spacing w:line="240" w:lineRule="auto"/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}</w:t>
      </w:r>
    </w:p>
    <w:p w14:paraId="06C75902" w14:textId="77777777" w:rsidR="007848B7" w:rsidRDefault="005E1A91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错误码约定</w:t>
      </w:r>
    </w:p>
    <w:p w14:paraId="28AE59ED" w14:textId="77777777" w:rsidR="007848B7" w:rsidRDefault="005E1A91">
      <w:pPr>
        <w:spacing w:line="240" w:lineRule="auto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 w14:paraId="43BC956A" w14:textId="77777777" w:rsidR="007848B7" w:rsidRDefault="005E1A91">
      <w:pPr>
        <w:numPr>
          <w:ilvl w:val="0"/>
          <w:numId w:val="25"/>
        </w:numPr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客户端请求约定</w:t>
      </w:r>
    </w:p>
    <w:p w14:paraId="34BCE5D1" w14:textId="77777777" w:rsidR="007848B7" w:rsidRDefault="005E1A91">
      <w:pPr>
        <w:spacing w:line="240" w:lineRule="auto"/>
        <w:ind w:firstLine="48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如需在“登录态”下调用的接口必须经过授权后才能调用(相关授权参考手机app授权文档)。</w:t>
      </w:r>
    </w:p>
    <w:p w14:paraId="4DC94264" w14:textId="77777777" w:rsidR="007848B7" w:rsidRDefault="007848B7">
      <w:pPr>
        <w:ind w:firstLine="420"/>
      </w:pPr>
    </w:p>
    <w:bookmarkEnd w:id="101"/>
    <w:bookmarkEnd w:id="102"/>
    <w:bookmarkEnd w:id="103"/>
    <w:bookmarkEnd w:id="104"/>
    <w:p w14:paraId="3D04CA66" w14:textId="77777777" w:rsidR="007848B7" w:rsidRDefault="005E1A91">
      <w:pPr>
        <w:numPr>
          <w:ilvl w:val="0"/>
          <w:numId w:val="25"/>
        </w:numPr>
        <w:spacing w:line="240" w:lineRule="auto"/>
        <w:rPr>
          <w:rFonts w:ascii="黑体" w:eastAsia="黑体" w:hAnsi="黑体" w:cs="宋体"/>
          <w:b/>
          <w:bCs/>
          <w:sz w:val="21"/>
          <w:szCs w:val="21"/>
        </w:rPr>
      </w:pPr>
      <w:r>
        <w:rPr>
          <w:rFonts w:ascii="黑体" w:eastAsia="黑体" w:hAnsi="黑体" w:cs="宋体" w:hint="eastAsia"/>
          <w:b/>
          <w:bCs/>
          <w:sz w:val="21"/>
          <w:szCs w:val="21"/>
        </w:rPr>
        <w:t>接口</w:t>
      </w:r>
      <w:proofErr w:type="spellStart"/>
      <w:r>
        <w:rPr>
          <w:rFonts w:ascii="黑体" w:eastAsia="黑体" w:hAnsi="黑体" w:cs="宋体" w:hint="eastAsia"/>
          <w:b/>
          <w:bCs/>
          <w:sz w:val="21"/>
          <w:szCs w:val="21"/>
        </w:rPr>
        <w:t>url</w:t>
      </w:r>
      <w:proofErr w:type="spellEnd"/>
    </w:p>
    <w:p w14:paraId="7BD57D3F" w14:textId="77777777" w:rsidR="007848B7" w:rsidRDefault="005E1A91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开发环境：</w:t>
      </w:r>
      <w:r w:rsidR="00634EDB">
        <w:fldChar w:fldCharType="begin"/>
      </w:r>
      <w:r w:rsidR="00634EDB">
        <w:instrText xml:space="preserve"> HYPERLINK "http://ms-api-gateway-d</w:instrText>
      </w:r>
      <w:r w:rsidR="00634EDB">
        <w:instrText xml:space="preserve">ev.dev.bnicvc.com/" </w:instrText>
      </w:r>
      <w:r w:rsidR="00634EDB">
        <w:fldChar w:fldCharType="separate"/>
      </w:r>
      <w:r>
        <w:rPr>
          <w:rStyle w:val="affff6"/>
          <w:rFonts w:ascii="宋体" w:hAnsi="宋体" w:cs="宋体"/>
          <w:sz w:val="21"/>
          <w:szCs w:val="21"/>
        </w:rPr>
        <w:t>http://ms-api-gateway-dev.dev.bnicvc.com</w:t>
      </w:r>
      <w:r>
        <w:rPr>
          <w:rStyle w:val="affff6"/>
          <w:rFonts w:ascii="宋体" w:hAnsi="宋体" w:cs="宋体" w:hint="eastAsia"/>
          <w:sz w:val="21"/>
          <w:szCs w:val="21"/>
        </w:rPr>
        <w:t>/</w:t>
      </w:r>
      <w:r w:rsidR="00634EDB">
        <w:rPr>
          <w:rStyle w:val="affff6"/>
          <w:rFonts w:ascii="宋体" w:hAnsi="宋体" w:cs="宋体"/>
          <w:sz w:val="21"/>
          <w:szCs w:val="21"/>
        </w:rPr>
        <w:fldChar w:fldCharType="end"/>
      </w:r>
      <w:r>
        <w:rPr>
          <w:rStyle w:val="affff6"/>
          <w:rFonts w:ascii="宋体" w:hAnsi="宋体" w:cs="宋体" w:hint="eastAsia"/>
          <w:sz w:val="21"/>
          <w:szCs w:val="21"/>
        </w:rPr>
        <w:t>device</w:t>
      </w:r>
      <w:r>
        <w:rPr>
          <w:rStyle w:val="affff6"/>
          <w:rFonts w:ascii="宋体" w:hAnsi="宋体" w:cs="宋体"/>
          <w:sz w:val="21"/>
          <w:szCs w:val="21"/>
        </w:rPr>
        <w:t>/</w:t>
      </w:r>
    </w:p>
    <w:p w14:paraId="4832E40E" w14:textId="77777777" w:rsidR="007848B7" w:rsidRDefault="005E1A91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测试环境：</w:t>
      </w:r>
      <w:r>
        <w:rPr>
          <w:rFonts w:ascii="宋体" w:hAnsi="宋体" w:cs="宋体"/>
          <w:sz w:val="21"/>
          <w:szCs w:val="21"/>
        </w:rPr>
        <w:t>http://ms-api-gateway-svt2.test.bnicvc.com/device/</w:t>
      </w:r>
    </w:p>
    <w:p w14:paraId="6363C4D3" w14:textId="77777777" w:rsidR="007848B7" w:rsidRDefault="005E1A91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生产环境：</w:t>
      </w:r>
      <w:bookmarkStart w:id="106" w:name="_Toc3486"/>
    </w:p>
    <w:p w14:paraId="0582C765" w14:textId="77777777" w:rsidR="007848B7" w:rsidRDefault="007848B7">
      <w:pPr>
        <w:ind w:firstLine="420"/>
        <w:rPr>
          <w:rFonts w:ascii="Times New Roman" w:eastAsia="黑体" w:hAnsi="Times New Roman" w:cs="Times New Roman"/>
          <w:bCs/>
          <w:vanish/>
          <w:sz w:val="21"/>
          <w:szCs w:val="32"/>
        </w:rPr>
      </w:pPr>
    </w:p>
    <w:bookmarkEnd w:id="106"/>
    <w:p w14:paraId="05282105" w14:textId="77777777" w:rsidR="007848B7" w:rsidRDefault="007848B7"/>
    <w:p w14:paraId="6F87808D" w14:textId="0A4737B0" w:rsidR="007848B7" w:rsidRDefault="00372C32">
      <w:pPr>
        <w:keepNext/>
        <w:keepLines/>
        <w:numPr>
          <w:ilvl w:val="2"/>
          <w:numId w:val="1"/>
        </w:numPr>
        <w:spacing w:beforeLines="50" w:before="156" w:afterLines="50" w:after="156" w:line="240" w:lineRule="auto"/>
        <w:ind w:left="0" w:firstLine="0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bookmarkStart w:id="107" w:name="_Toc21161"/>
      <w:proofErr w:type="gramStart"/>
      <w:r w:rsidRPr="00372C32">
        <w:rPr>
          <w:rFonts w:ascii="Times New Roman" w:eastAsia="黑体" w:hAnsi="Times New Roman" w:cs="Times New Roman" w:hint="eastAsia"/>
          <w:bCs/>
          <w:sz w:val="21"/>
          <w:szCs w:val="32"/>
        </w:rPr>
        <w:t>车机获取</w:t>
      </w:r>
      <w:proofErr w:type="gramEnd"/>
      <w:r w:rsidRPr="00372C32">
        <w:rPr>
          <w:rFonts w:ascii="Times New Roman" w:eastAsia="黑体" w:hAnsi="Times New Roman" w:cs="Times New Roman" w:hint="eastAsia"/>
          <w:bCs/>
          <w:sz w:val="21"/>
          <w:szCs w:val="32"/>
        </w:rPr>
        <w:t>激活</w:t>
      </w:r>
      <w:proofErr w:type="gramStart"/>
      <w:r w:rsidRPr="00372C32">
        <w:rPr>
          <w:rFonts w:ascii="Times New Roman" w:eastAsia="黑体" w:hAnsi="Times New Roman" w:cs="Times New Roman" w:hint="eastAsia"/>
          <w:bCs/>
          <w:sz w:val="21"/>
          <w:szCs w:val="32"/>
        </w:rPr>
        <w:t>二维码接口</w:t>
      </w:r>
      <w:bookmarkEnd w:id="107"/>
      <w:proofErr w:type="gramEnd"/>
      <w:r w:rsidR="005E1A91">
        <w:rPr>
          <w:rFonts w:ascii="Times New Roman" w:eastAsia="黑体" w:hAnsi="Times New Roman" w:cs="Times New Roman" w:hint="eastAsia"/>
          <w:bCs/>
          <w:sz w:val="21"/>
          <w:szCs w:val="32"/>
        </w:rPr>
        <w:t xml:space="preserve"> </w:t>
      </w:r>
    </w:p>
    <w:p w14:paraId="3C5B82DB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08" w:name="_Toc20362"/>
      <w:bookmarkStart w:id="109" w:name="_Toc55546045"/>
      <w:r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08"/>
      <w:bookmarkEnd w:id="109"/>
    </w:p>
    <w:p w14:paraId="4EC8761D" w14:textId="77777777" w:rsidR="00372C32" w:rsidRPr="00372C32" w:rsidRDefault="00372C32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 w:rsidRPr="00372C32">
        <w:rPr>
          <w:rFonts w:ascii="宋体" w:hAnsi="宋体" w:cs="Times New Roman" w:hint="eastAsia"/>
          <w:sz w:val="21"/>
          <w:szCs w:val="21"/>
        </w:rPr>
        <w:t>本接口用于IHU请求云端下发用于激活的二维码；</w:t>
      </w:r>
      <w:proofErr w:type="gramStart"/>
      <w:r w:rsidRPr="00372C32">
        <w:rPr>
          <w:rFonts w:ascii="宋体" w:hAnsi="宋体" w:cs="Times New Roman" w:hint="eastAsia"/>
          <w:sz w:val="21"/>
          <w:szCs w:val="21"/>
        </w:rPr>
        <w:t>二维码有效期</w:t>
      </w:r>
      <w:proofErr w:type="gramEnd"/>
      <w:r w:rsidRPr="00372C32">
        <w:rPr>
          <w:rFonts w:ascii="宋体" w:hAnsi="宋体" w:cs="Times New Roman" w:hint="eastAsia"/>
          <w:sz w:val="21"/>
          <w:szCs w:val="21"/>
        </w:rPr>
        <w:t>300秒，到期自动调用该接口刷新；或用户可手动刷新。该接口用于产生</w:t>
      </w:r>
      <w:proofErr w:type="spellStart"/>
      <w:r w:rsidRPr="00372C32">
        <w:rPr>
          <w:rFonts w:ascii="宋体" w:hAnsi="宋体" w:cs="Times New Roman" w:hint="eastAsia"/>
          <w:sz w:val="21"/>
          <w:szCs w:val="21"/>
        </w:rPr>
        <w:t>qrcodeKey</w:t>
      </w:r>
      <w:proofErr w:type="spellEnd"/>
      <w:r w:rsidRPr="00372C32">
        <w:rPr>
          <w:rFonts w:ascii="宋体" w:hAnsi="宋体" w:cs="Times New Roman" w:hint="eastAsia"/>
          <w:sz w:val="21"/>
          <w:szCs w:val="21"/>
        </w:rPr>
        <w:t>和二维码，或</w:t>
      </w:r>
      <w:proofErr w:type="gramStart"/>
      <w:r w:rsidRPr="00372C32">
        <w:rPr>
          <w:rFonts w:ascii="宋体" w:hAnsi="宋体" w:cs="Times New Roman" w:hint="eastAsia"/>
          <w:sz w:val="21"/>
          <w:szCs w:val="21"/>
        </w:rPr>
        <w:t>二维码失效</w:t>
      </w:r>
      <w:proofErr w:type="gramEnd"/>
      <w:r w:rsidRPr="00372C32">
        <w:rPr>
          <w:rFonts w:ascii="宋体" w:hAnsi="宋体" w:cs="Times New Roman" w:hint="eastAsia"/>
          <w:sz w:val="21"/>
          <w:szCs w:val="21"/>
        </w:rPr>
        <w:t>后自动/手动刷新调用接口</w:t>
      </w:r>
    </w:p>
    <w:p w14:paraId="3110E0F0" w14:textId="6AC34858" w:rsidR="007848B7" w:rsidRDefault="005E1A91">
      <w:pPr>
        <w:keepNext/>
        <w:keepLines/>
        <w:numPr>
          <w:ilvl w:val="3"/>
          <w:numId w:val="1"/>
        </w:numPr>
        <w:tabs>
          <w:tab w:val="left" w:pos="210"/>
        </w:tabs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10" w:name="_Toc55546046"/>
      <w:bookmarkStart w:id="111" w:name="_Toc10354"/>
      <w:r>
        <w:rPr>
          <w:rFonts w:ascii="等线 Light" w:eastAsia="黑体" w:hAnsi="等线 Light" w:cs="Times New Roman"/>
          <w:bCs/>
          <w:sz w:val="21"/>
          <w:szCs w:val="28"/>
        </w:rPr>
        <w:t>接口</w:t>
      </w:r>
      <w:proofErr w:type="spellStart"/>
      <w:r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10"/>
      <w:bookmarkEnd w:id="111"/>
      <w:proofErr w:type="spellEnd"/>
    </w:p>
    <w:p w14:paraId="7BB76B28" w14:textId="77777777" w:rsidR="00372C32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GET</w:t>
      </w:r>
      <w:r>
        <w:rPr>
          <w:rFonts w:ascii="宋体" w:hAnsi="宋体" w:cs="Times New Roman"/>
          <w:sz w:val="21"/>
          <w:szCs w:val="21"/>
        </w:rPr>
        <w:t xml:space="preserve"> </w:t>
      </w:r>
      <w:r w:rsidR="00372C32" w:rsidRPr="00372C32">
        <w:rPr>
          <w:rFonts w:ascii="宋体" w:hAnsi="宋体" w:cs="Times New Roman" w:hint="eastAsia"/>
          <w:sz w:val="21"/>
          <w:szCs w:val="21"/>
        </w:rPr>
        <w:t>/device/v1/</w:t>
      </w:r>
      <w:proofErr w:type="spellStart"/>
      <w:r w:rsidR="00372C32" w:rsidRPr="00372C32">
        <w:rPr>
          <w:rFonts w:ascii="宋体" w:hAnsi="宋体" w:cs="Times New Roman" w:hint="eastAsia"/>
          <w:sz w:val="21"/>
          <w:szCs w:val="21"/>
        </w:rPr>
        <w:t>ihu</w:t>
      </w:r>
      <w:proofErr w:type="spellEnd"/>
      <w:r w:rsidR="00372C32" w:rsidRPr="00372C32">
        <w:rPr>
          <w:rFonts w:ascii="宋体" w:hAnsi="宋体" w:cs="Times New Roman" w:hint="eastAsia"/>
          <w:sz w:val="21"/>
          <w:szCs w:val="21"/>
        </w:rPr>
        <w:t>/active/</w:t>
      </w:r>
      <w:proofErr w:type="spellStart"/>
      <w:r w:rsidR="00372C32" w:rsidRPr="00372C32">
        <w:rPr>
          <w:rFonts w:ascii="宋体" w:hAnsi="宋体" w:cs="Times New Roman" w:hint="eastAsia"/>
          <w:sz w:val="21"/>
          <w:szCs w:val="21"/>
        </w:rPr>
        <w:t>qrcode?vin</w:t>
      </w:r>
      <w:proofErr w:type="spellEnd"/>
      <w:r w:rsidR="00372C32" w:rsidRPr="00372C32">
        <w:rPr>
          <w:rFonts w:ascii="宋体" w:hAnsi="宋体" w:cs="Times New Roman" w:hint="eastAsia"/>
          <w:sz w:val="21"/>
          <w:szCs w:val="21"/>
        </w:rPr>
        <w:t>=svt235461&amp;deviceId=xxx</w:t>
      </w:r>
      <w:r w:rsidR="00372C32">
        <w:rPr>
          <w:rFonts w:ascii="宋体" w:hAnsi="宋体" w:cs="Times New Roman"/>
          <w:sz w:val="21"/>
          <w:szCs w:val="21"/>
        </w:rPr>
        <w:t xml:space="preserve"> </w:t>
      </w:r>
    </w:p>
    <w:p w14:paraId="542B0556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bookmarkStart w:id="112" w:name="_Toc9568"/>
      <w:bookmarkStart w:id="113" w:name="_Toc55546047"/>
      <w:r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12"/>
      <w:bookmarkEnd w:id="113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7848B7" w14:paraId="4732E2BB" w14:textId="77777777">
        <w:tc>
          <w:tcPr>
            <w:tcW w:w="1665" w:type="dxa"/>
          </w:tcPr>
          <w:p w14:paraId="1178A876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5CE35FC7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19DE35E1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7CC5B161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848B7" w14:paraId="76D92BA4" w14:textId="77777777">
        <w:tc>
          <w:tcPr>
            <w:tcW w:w="1665" w:type="dxa"/>
          </w:tcPr>
          <w:p w14:paraId="0630E998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lastRenderedPageBreak/>
              <w:t>v</w:t>
            </w:r>
            <w:r>
              <w:rPr>
                <w:rFonts w:ascii="宋体" w:hAnsi="宋体" w:cs="Times New Roman"/>
                <w:sz w:val="21"/>
                <w:szCs w:val="21"/>
              </w:rPr>
              <w:t>in</w:t>
            </w:r>
          </w:p>
        </w:tc>
        <w:tc>
          <w:tcPr>
            <w:tcW w:w="990" w:type="dxa"/>
          </w:tcPr>
          <w:p w14:paraId="1D7E0E8A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</w:t>
            </w:r>
            <w:r>
              <w:rPr>
                <w:rFonts w:ascii="宋体" w:hAnsi="宋体" w:cs="Times New Roman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08007EF5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161320AC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车辆识别号</w:t>
            </w:r>
          </w:p>
        </w:tc>
      </w:tr>
      <w:tr w:rsidR="007848B7" w14:paraId="337BF413" w14:textId="77777777">
        <w:tc>
          <w:tcPr>
            <w:tcW w:w="1665" w:type="dxa"/>
          </w:tcPr>
          <w:p w14:paraId="046C2586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d</w:t>
            </w:r>
            <w:r>
              <w:rPr>
                <w:rFonts w:ascii="宋体" w:hAnsi="宋体" w:cs="Times New Roman"/>
                <w:sz w:val="21"/>
                <w:szCs w:val="21"/>
              </w:rPr>
              <w:t>eviceId</w:t>
            </w:r>
            <w:proofErr w:type="spellEnd"/>
          </w:p>
        </w:tc>
        <w:tc>
          <w:tcPr>
            <w:tcW w:w="990" w:type="dxa"/>
          </w:tcPr>
          <w:p w14:paraId="43E82B5E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</w:t>
            </w:r>
            <w:r>
              <w:rPr>
                <w:rFonts w:ascii="宋体" w:hAnsi="宋体" w:cs="Times New Roman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3CD49D00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397D966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设备id(设备唯一标识)</w:t>
            </w:r>
          </w:p>
        </w:tc>
      </w:tr>
    </w:tbl>
    <w:p w14:paraId="354F4476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14" w:name="_Toc55546048"/>
      <w:bookmarkStart w:id="115" w:name="_Toc28244"/>
      <w:r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14"/>
      <w:bookmarkEnd w:id="115"/>
    </w:p>
    <w:p w14:paraId="3D022840" w14:textId="18B611DB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http://ms-api-gateway-dev.dev.bnicvc.com/</w:t>
      </w:r>
      <w:r>
        <w:rPr>
          <w:rFonts w:ascii="宋体" w:hAnsi="宋体" w:cs="Times New Roman" w:hint="eastAsia"/>
          <w:sz w:val="21"/>
          <w:szCs w:val="21"/>
        </w:rPr>
        <w:t>device</w:t>
      </w:r>
      <w:r>
        <w:rPr>
          <w:rFonts w:ascii="宋体" w:hAnsi="宋体" w:cs="Times New Roman"/>
          <w:sz w:val="21"/>
          <w:szCs w:val="21"/>
        </w:rPr>
        <w:t>/v1/</w:t>
      </w:r>
      <w:r w:rsidR="00F04C05" w:rsidRPr="00F04C05">
        <w:rPr>
          <w:rFonts w:ascii="宋体" w:hAnsi="宋体" w:cs="Times New Roman" w:hint="eastAsia"/>
          <w:sz w:val="21"/>
          <w:szCs w:val="21"/>
        </w:rPr>
        <w:t xml:space="preserve"> </w:t>
      </w:r>
      <w:proofErr w:type="spellStart"/>
      <w:r w:rsidR="00F04C05" w:rsidRPr="00372C32">
        <w:rPr>
          <w:rFonts w:ascii="宋体" w:hAnsi="宋体" w:cs="Times New Roman" w:hint="eastAsia"/>
          <w:sz w:val="21"/>
          <w:szCs w:val="21"/>
        </w:rPr>
        <w:t>ihu</w:t>
      </w:r>
      <w:proofErr w:type="spellEnd"/>
      <w:r w:rsidR="00F04C05" w:rsidRPr="00372C32">
        <w:rPr>
          <w:rFonts w:ascii="宋体" w:hAnsi="宋体" w:cs="Times New Roman" w:hint="eastAsia"/>
          <w:sz w:val="21"/>
          <w:szCs w:val="21"/>
        </w:rPr>
        <w:t>/active/</w:t>
      </w:r>
      <w:proofErr w:type="spellStart"/>
      <w:r w:rsidR="00F04C05" w:rsidRPr="00372C32">
        <w:rPr>
          <w:rFonts w:ascii="宋体" w:hAnsi="宋体" w:cs="Times New Roman" w:hint="eastAsia"/>
          <w:sz w:val="21"/>
          <w:szCs w:val="21"/>
        </w:rPr>
        <w:t>qrcode?vin</w:t>
      </w:r>
      <w:proofErr w:type="spellEnd"/>
      <w:r w:rsidR="00F04C05" w:rsidRPr="00372C32">
        <w:rPr>
          <w:rFonts w:ascii="宋体" w:hAnsi="宋体" w:cs="Times New Roman" w:hint="eastAsia"/>
          <w:sz w:val="21"/>
          <w:szCs w:val="21"/>
        </w:rPr>
        <w:t>=svt235461&amp;deviceId=xxx</w:t>
      </w:r>
    </w:p>
    <w:p w14:paraId="16CF00BC" w14:textId="77777777" w:rsidR="007848B7" w:rsidRDefault="007848B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1E5BEBD7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16" w:name="_Toc55546049"/>
      <w:bookmarkStart w:id="117" w:name="_Toc4141"/>
      <w:r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16"/>
      <w:bookmarkEnd w:id="117"/>
    </w:p>
    <w:p w14:paraId="71E99210" w14:textId="77777777" w:rsidR="008A1FF5" w:rsidRPr="008A1FF5" w:rsidRDefault="008A1FF5" w:rsidP="008A1FF5">
      <w:pPr>
        <w:ind w:firstLine="420"/>
        <w:rPr>
          <w:rFonts w:ascii="宋体" w:hAnsi="宋体" w:cs="Times New Roman"/>
          <w:sz w:val="21"/>
          <w:szCs w:val="21"/>
        </w:rPr>
      </w:pPr>
      <w:r w:rsidRPr="008A1FF5">
        <w:rPr>
          <w:rFonts w:ascii="宋体" w:hAnsi="宋体" w:cs="Times New Roman" w:hint="eastAsia"/>
          <w:sz w:val="21"/>
          <w:szCs w:val="21"/>
        </w:rPr>
        <w:t>非通用数据结构，本接口返回二</w:t>
      </w:r>
      <w:proofErr w:type="gramStart"/>
      <w:r w:rsidRPr="008A1FF5">
        <w:rPr>
          <w:rFonts w:ascii="宋体" w:hAnsi="宋体" w:cs="Times New Roman" w:hint="eastAsia"/>
          <w:sz w:val="21"/>
          <w:szCs w:val="21"/>
        </w:rPr>
        <w:t>维码图片</w:t>
      </w:r>
      <w:proofErr w:type="gramEnd"/>
      <w:r w:rsidRPr="008A1FF5">
        <w:rPr>
          <w:rFonts w:ascii="宋体" w:hAnsi="宋体" w:cs="Times New Roman" w:hint="eastAsia"/>
          <w:sz w:val="21"/>
          <w:szCs w:val="21"/>
        </w:rPr>
        <w:t>的字节数组，</w:t>
      </w:r>
      <w:r>
        <w:rPr>
          <w:rFonts w:ascii="宋体" w:hAnsi="宋体" w:cs="Times New Roman" w:hint="eastAsia"/>
          <w:sz w:val="21"/>
          <w:szCs w:val="21"/>
        </w:rPr>
        <w:t>并在请求头返回</w:t>
      </w:r>
      <w:proofErr w:type="spellStart"/>
      <w:r>
        <w:rPr>
          <w:rFonts w:ascii="宋体" w:hAnsi="宋体" w:cs="Times New Roman" w:hint="eastAsia"/>
          <w:sz w:val="21"/>
          <w:szCs w:val="21"/>
        </w:rPr>
        <w:t>qrcodeKey</w:t>
      </w:r>
      <w:proofErr w:type="spellEnd"/>
      <w:r>
        <w:rPr>
          <w:rFonts w:ascii="宋体" w:hAnsi="宋体" w:cs="Times New Roman"/>
          <w:sz w:val="21"/>
          <w:szCs w:val="21"/>
        </w:rPr>
        <w:t>: dWlkPTEyJnZpbj0x</w:t>
      </w:r>
      <w:r>
        <w:rPr>
          <w:rFonts w:ascii="宋体" w:hAnsi="宋体" w:cs="Times New Roman" w:hint="eastAsia"/>
          <w:sz w:val="21"/>
          <w:szCs w:val="21"/>
        </w:rPr>
        <w:t>，用作后续流程接口调用的短凭证，提升安全性。</w:t>
      </w:r>
    </w:p>
    <w:p w14:paraId="3A879B86" w14:textId="2895605B" w:rsidR="007848B7" w:rsidRDefault="008A1FF5" w:rsidP="008A1FF5">
      <w:pPr>
        <w:spacing w:line="240" w:lineRule="auto"/>
        <w:rPr>
          <w:rFonts w:ascii="宋体" w:hAnsi="宋体" w:cs="Times New Roman"/>
          <w:sz w:val="21"/>
          <w:szCs w:val="21"/>
        </w:rPr>
      </w:pPr>
      <w:proofErr w:type="gramStart"/>
      <w:r>
        <w:rPr>
          <w:rFonts w:ascii="宋体" w:hAnsi="宋体" w:cs="Times New Roman" w:hint="eastAsia"/>
          <w:sz w:val="21"/>
          <w:szCs w:val="21"/>
        </w:rPr>
        <w:t>出参说明</w:t>
      </w:r>
      <w:proofErr w:type="gramEnd"/>
      <w:r>
        <w:rPr>
          <w:rFonts w:ascii="宋体" w:hAnsi="宋体" w:cs="Times New Roman" w:hint="eastAsia"/>
          <w:sz w:val="21"/>
          <w:szCs w:val="21"/>
        </w:rPr>
        <w:t>:</w:t>
      </w:r>
    </w:p>
    <w:tbl>
      <w:tblPr>
        <w:tblW w:w="828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A1FF5" w14:paraId="4685954D" w14:textId="77777777" w:rsidTr="005E1A91">
        <w:tc>
          <w:tcPr>
            <w:tcW w:w="1665" w:type="dxa"/>
          </w:tcPr>
          <w:p w14:paraId="6C03ADAD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642AC752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582D9032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6701AE38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8A1FF5" w14:paraId="0FBC8D2B" w14:textId="77777777" w:rsidTr="005E1A91">
        <w:tc>
          <w:tcPr>
            <w:tcW w:w="1665" w:type="dxa"/>
          </w:tcPr>
          <w:p w14:paraId="0DBD8796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qrcodeKey</w:t>
            </w:r>
            <w:proofErr w:type="spellEnd"/>
          </w:p>
        </w:tc>
        <w:tc>
          <w:tcPr>
            <w:tcW w:w="990" w:type="dxa"/>
          </w:tcPr>
          <w:p w14:paraId="3B074C73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t>String</w:t>
            </w:r>
          </w:p>
        </w:tc>
        <w:tc>
          <w:tcPr>
            <w:tcW w:w="1245" w:type="dxa"/>
          </w:tcPr>
          <w:p w14:paraId="220CB225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80" w:type="dxa"/>
          </w:tcPr>
          <w:p w14:paraId="5C1AEB2A" w14:textId="77777777" w:rsidR="008A1FF5" w:rsidRDefault="008A1FF5" w:rsidP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在响应头中返回</w:t>
            </w:r>
          </w:p>
        </w:tc>
      </w:tr>
    </w:tbl>
    <w:p w14:paraId="4BB2A6B8" w14:textId="1FB2C939" w:rsidR="008A1FF5" w:rsidRDefault="008A1FF5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28DE4429" w14:textId="77777777" w:rsidR="008A1FF5" w:rsidRDefault="008A1FF5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7F664323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18" w:name="_Toc16563"/>
      <w:bookmarkStart w:id="119" w:name="_Toc55546050"/>
      <w:r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18"/>
      <w:bookmarkEnd w:id="119"/>
    </w:p>
    <w:p w14:paraId="112A7F4B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proofErr w:type="gramStart"/>
      <w:r>
        <w:rPr>
          <w:rFonts w:ascii="宋体" w:hAnsi="宋体" w:cs="Times New Roman" w:hint="eastAsia"/>
          <w:sz w:val="21"/>
          <w:szCs w:val="21"/>
        </w:rPr>
        <w:t>二维码图片</w:t>
      </w:r>
      <w:proofErr w:type="gramEnd"/>
    </w:p>
    <w:p w14:paraId="2662112D" w14:textId="77777777" w:rsidR="007848B7" w:rsidRDefault="007848B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1B39B647" w14:textId="2AB6E45C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color w:val="FF0000"/>
          <w:sz w:val="21"/>
          <w:szCs w:val="21"/>
        </w:rPr>
      </w:pPr>
      <w:r>
        <w:rPr>
          <w:rFonts w:ascii="宋体" w:hAnsi="宋体" w:cs="Times New Roman" w:hint="eastAsia"/>
          <w:color w:val="FF0000"/>
          <w:sz w:val="21"/>
          <w:szCs w:val="21"/>
        </w:rPr>
        <w:t>并在请求头返回</w:t>
      </w:r>
      <w:proofErr w:type="spellStart"/>
      <w:r w:rsidR="00D00A4E" w:rsidRPr="00D00A4E">
        <w:rPr>
          <w:rFonts w:ascii="宋体" w:hAnsi="宋体" w:cs="Times New Roman" w:hint="eastAsia"/>
          <w:color w:val="FF0000"/>
          <w:sz w:val="21"/>
          <w:szCs w:val="21"/>
        </w:rPr>
        <w:t>qrcodeKey</w:t>
      </w:r>
      <w:proofErr w:type="spellEnd"/>
      <w:r>
        <w:rPr>
          <w:rFonts w:ascii="宋体" w:hAnsi="宋体" w:cs="Times New Roman"/>
          <w:color w:val="FF0000"/>
          <w:sz w:val="21"/>
          <w:szCs w:val="21"/>
        </w:rPr>
        <w:t>: dWlkPTEyJnZpbj0x</w:t>
      </w:r>
      <w:r>
        <w:rPr>
          <w:rFonts w:ascii="宋体" w:hAnsi="宋体" w:cs="Times New Roman" w:hint="eastAsia"/>
          <w:color w:val="FF0000"/>
          <w:sz w:val="21"/>
          <w:szCs w:val="21"/>
        </w:rPr>
        <w:t>，用于后面相关(</w:t>
      </w:r>
      <w:r>
        <w:rPr>
          <w:rFonts w:ascii="宋体" w:hAnsi="宋体" w:cs="Times New Roman"/>
          <w:color w:val="FF0000"/>
          <w:sz w:val="21"/>
          <w:szCs w:val="21"/>
        </w:rPr>
        <w:t>5.1.2)</w:t>
      </w:r>
      <w:r>
        <w:rPr>
          <w:rFonts w:ascii="宋体" w:hAnsi="宋体" w:cs="Times New Roman" w:hint="eastAsia"/>
          <w:color w:val="FF0000"/>
          <w:sz w:val="21"/>
          <w:szCs w:val="21"/>
        </w:rPr>
        <w:t>接口的入参</w:t>
      </w:r>
    </w:p>
    <w:p w14:paraId="10128DD9" w14:textId="77777777" w:rsidR="007848B7" w:rsidRDefault="007848B7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32D87F52" w14:textId="1B213BE1" w:rsidR="007848B7" w:rsidRDefault="00D92DBB">
      <w:pPr>
        <w:keepNext/>
        <w:keepLines/>
        <w:numPr>
          <w:ilvl w:val="2"/>
          <w:numId w:val="1"/>
        </w:numPr>
        <w:spacing w:beforeLines="50" w:before="156" w:afterLines="50" w:after="156" w:line="240" w:lineRule="auto"/>
        <w:ind w:left="0" w:firstLine="0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bookmarkStart w:id="120" w:name="_Toc2144"/>
      <w:bookmarkStart w:id="121" w:name="_Toc55546051"/>
      <w:bookmarkStart w:id="122" w:name="_Toc5567"/>
      <w:proofErr w:type="gramStart"/>
      <w:r w:rsidRPr="00D92DBB">
        <w:rPr>
          <w:rFonts w:ascii="Times New Roman" w:eastAsia="黑体" w:hAnsi="Times New Roman" w:cs="Times New Roman" w:hint="eastAsia"/>
          <w:bCs/>
          <w:sz w:val="21"/>
          <w:szCs w:val="32"/>
        </w:rPr>
        <w:t>车机获取</w:t>
      </w:r>
      <w:proofErr w:type="gramEnd"/>
      <w:r w:rsidRPr="00D92DBB">
        <w:rPr>
          <w:rFonts w:ascii="Times New Roman" w:eastAsia="黑体" w:hAnsi="Times New Roman" w:cs="Times New Roman" w:hint="eastAsia"/>
          <w:bCs/>
          <w:sz w:val="21"/>
          <w:szCs w:val="32"/>
        </w:rPr>
        <w:t>激活</w:t>
      </w:r>
      <w:proofErr w:type="gramStart"/>
      <w:r w:rsidRPr="00D92DBB">
        <w:rPr>
          <w:rFonts w:ascii="Times New Roman" w:eastAsia="黑体" w:hAnsi="Times New Roman" w:cs="Times New Roman" w:hint="eastAsia"/>
          <w:bCs/>
          <w:sz w:val="21"/>
          <w:szCs w:val="32"/>
        </w:rPr>
        <w:t>二维码后</w:t>
      </w:r>
      <w:proofErr w:type="gramEnd"/>
      <w:r w:rsidRPr="00D92DBB">
        <w:rPr>
          <w:rFonts w:ascii="Times New Roman" w:eastAsia="黑体" w:hAnsi="Times New Roman" w:cs="Times New Roman" w:hint="eastAsia"/>
          <w:bCs/>
          <w:sz w:val="21"/>
          <w:szCs w:val="32"/>
        </w:rPr>
        <w:t>发起</w:t>
      </w:r>
      <w:r w:rsidRPr="00D92DBB">
        <w:rPr>
          <w:rFonts w:ascii="Times New Roman" w:eastAsia="黑体" w:hAnsi="Times New Roman" w:cs="Times New Roman" w:hint="eastAsia"/>
          <w:bCs/>
          <w:sz w:val="21"/>
          <w:szCs w:val="32"/>
        </w:rPr>
        <w:t>http</w:t>
      </w:r>
      <w:r w:rsidRPr="00D92DBB">
        <w:rPr>
          <w:rFonts w:ascii="Times New Roman" w:eastAsia="黑体" w:hAnsi="Times New Roman" w:cs="Times New Roman" w:hint="eastAsia"/>
          <w:bCs/>
          <w:sz w:val="21"/>
          <w:szCs w:val="32"/>
        </w:rPr>
        <w:t>短轮询</w:t>
      </w:r>
      <w:bookmarkEnd w:id="120"/>
      <w:bookmarkEnd w:id="121"/>
      <w:bookmarkEnd w:id="122"/>
    </w:p>
    <w:p w14:paraId="36993D30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23" w:name="_Toc4937"/>
      <w:bookmarkStart w:id="124" w:name="_Toc55546052"/>
      <w:r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23"/>
      <w:bookmarkEnd w:id="124"/>
    </w:p>
    <w:p w14:paraId="2FCD3075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当车辆</w:t>
      </w:r>
      <w:proofErr w:type="gramStart"/>
      <w:r>
        <w:rPr>
          <w:rFonts w:ascii="宋体" w:hAnsi="宋体" w:cs="Times New Roman" w:hint="eastAsia"/>
          <w:sz w:val="21"/>
          <w:szCs w:val="21"/>
        </w:rPr>
        <w:t>二维码生成</w:t>
      </w:r>
      <w:proofErr w:type="gramEnd"/>
      <w:r>
        <w:rPr>
          <w:rFonts w:ascii="宋体" w:hAnsi="宋体" w:cs="Times New Roman" w:hint="eastAsia"/>
          <w:sz w:val="21"/>
          <w:szCs w:val="21"/>
        </w:rPr>
        <w:t>后，用户通过手机app</w:t>
      </w:r>
      <w:proofErr w:type="gramStart"/>
      <w:r>
        <w:rPr>
          <w:rFonts w:ascii="宋体" w:hAnsi="宋体" w:cs="Times New Roman" w:hint="eastAsia"/>
          <w:sz w:val="21"/>
          <w:szCs w:val="21"/>
        </w:rPr>
        <w:t>进行扫码操作</w:t>
      </w:r>
      <w:proofErr w:type="gramEnd"/>
      <w:r>
        <w:rPr>
          <w:rFonts w:ascii="宋体" w:hAnsi="宋体" w:cs="Times New Roman" w:hint="eastAsia"/>
          <w:sz w:val="21"/>
          <w:szCs w:val="21"/>
        </w:rPr>
        <w:t>，此接口用于轮询检测二</w:t>
      </w:r>
      <w:proofErr w:type="gramStart"/>
      <w:r>
        <w:rPr>
          <w:rFonts w:ascii="宋体" w:hAnsi="宋体" w:cs="Times New Roman" w:hint="eastAsia"/>
          <w:sz w:val="21"/>
          <w:szCs w:val="21"/>
        </w:rPr>
        <w:t>维码是否</w:t>
      </w:r>
      <w:proofErr w:type="gramEnd"/>
      <w:r>
        <w:rPr>
          <w:rFonts w:ascii="宋体" w:hAnsi="宋体" w:cs="Times New Roman" w:hint="eastAsia"/>
          <w:sz w:val="21"/>
          <w:szCs w:val="21"/>
        </w:rPr>
        <w:t>失效（失效后自动/手动调用5</w:t>
      </w:r>
      <w:r>
        <w:rPr>
          <w:rFonts w:ascii="宋体" w:hAnsi="宋体" w:cs="Times New Roman"/>
          <w:sz w:val="21"/>
          <w:szCs w:val="21"/>
        </w:rPr>
        <w:t>.1.1</w:t>
      </w:r>
      <w:r>
        <w:rPr>
          <w:rFonts w:ascii="宋体" w:hAnsi="宋体" w:cs="Times New Roman" w:hint="eastAsia"/>
          <w:sz w:val="21"/>
          <w:szCs w:val="21"/>
        </w:rPr>
        <w:t>接口重新生成二维码）、已被扫码，操作成功、或者已取消状态，车机端根据返回状态做相应界面展示</w:t>
      </w:r>
    </w:p>
    <w:p w14:paraId="6DC8C00F" w14:textId="77777777" w:rsidR="007848B7" w:rsidRDefault="005E1A91">
      <w:pPr>
        <w:keepNext/>
        <w:keepLines/>
        <w:numPr>
          <w:ilvl w:val="3"/>
          <w:numId w:val="1"/>
        </w:numPr>
        <w:tabs>
          <w:tab w:val="left" w:pos="210"/>
        </w:tabs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25" w:name="_Toc55546053"/>
      <w:bookmarkStart w:id="126" w:name="_Toc17324"/>
      <w:r>
        <w:rPr>
          <w:rFonts w:ascii="等线 Light" w:eastAsia="黑体" w:hAnsi="等线 Light" w:cs="Times New Roman"/>
          <w:bCs/>
          <w:sz w:val="21"/>
          <w:szCs w:val="28"/>
        </w:rPr>
        <w:t>接口</w:t>
      </w:r>
      <w:proofErr w:type="spellStart"/>
      <w:r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25"/>
      <w:bookmarkEnd w:id="126"/>
      <w:proofErr w:type="spellEnd"/>
    </w:p>
    <w:p w14:paraId="497CEB32" w14:textId="6A94EC6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GET</w:t>
      </w:r>
      <w:r>
        <w:rPr>
          <w:rFonts w:ascii="宋体" w:hAnsi="宋体" w:cs="Times New Roman" w:hint="eastAsia"/>
          <w:sz w:val="21"/>
          <w:szCs w:val="21"/>
        </w:rPr>
        <w:t xml:space="preserve"> </w:t>
      </w:r>
      <w:r w:rsidR="0041597F" w:rsidRPr="0041597F">
        <w:rPr>
          <w:rFonts w:ascii="宋体" w:hAnsi="宋体" w:cs="Times New Roman" w:hint="eastAsia"/>
          <w:sz w:val="21"/>
          <w:szCs w:val="21"/>
        </w:rPr>
        <w:t>/device</w:t>
      </w:r>
      <w:r w:rsidR="0041597F" w:rsidRPr="0041597F">
        <w:rPr>
          <w:rFonts w:ascii="宋体" w:hAnsi="宋体" w:cs="Times New Roman"/>
          <w:sz w:val="21"/>
          <w:szCs w:val="21"/>
        </w:rPr>
        <w:t>/v1/</w:t>
      </w:r>
      <w:proofErr w:type="spellStart"/>
      <w:r w:rsidR="0041597F" w:rsidRPr="0041597F">
        <w:rPr>
          <w:rFonts w:ascii="宋体" w:hAnsi="宋体" w:cs="Times New Roman" w:hint="eastAsia"/>
          <w:sz w:val="21"/>
          <w:szCs w:val="21"/>
        </w:rPr>
        <w:t>ihu</w:t>
      </w:r>
      <w:proofErr w:type="spellEnd"/>
      <w:r w:rsidR="0041597F" w:rsidRPr="0041597F">
        <w:rPr>
          <w:rFonts w:ascii="宋体" w:hAnsi="宋体" w:cs="Times New Roman"/>
          <w:sz w:val="21"/>
          <w:szCs w:val="21"/>
        </w:rPr>
        <w:t>/</w:t>
      </w:r>
      <w:r w:rsidR="0041597F" w:rsidRPr="0041597F">
        <w:rPr>
          <w:rFonts w:ascii="宋体" w:hAnsi="宋体" w:cs="Times New Roman" w:hint="eastAsia"/>
          <w:sz w:val="21"/>
          <w:szCs w:val="21"/>
        </w:rPr>
        <w:t>active/</w:t>
      </w:r>
      <w:proofErr w:type="spellStart"/>
      <w:r w:rsidR="0041597F" w:rsidRPr="0041597F">
        <w:rPr>
          <w:rFonts w:ascii="宋体" w:hAnsi="宋体" w:cs="Times New Roman" w:hint="eastAsia"/>
          <w:sz w:val="21"/>
          <w:szCs w:val="21"/>
        </w:rPr>
        <w:t>checkState?vin</w:t>
      </w:r>
      <w:proofErr w:type="spellEnd"/>
      <w:r w:rsidR="0041597F" w:rsidRPr="0041597F">
        <w:rPr>
          <w:rFonts w:ascii="宋体" w:hAnsi="宋体" w:cs="Times New Roman" w:hint="eastAsia"/>
          <w:sz w:val="21"/>
          <w:szCs w:val="21"/>
        </w:rPr>
        <w:t>=</w:t>
      </w:r>
      <w:proofErr w:type="spellStart"/>
      <w:r w:rsidR="0041597F" w:rsidRPr="0041597F">
        <w:rPr>
          <w:rFonts w:ascii="宋体" w:hAnsi="宋体" w:cs="Times New Roman" w:hint="eastAsia"/>
          <w:sz w:val="21"/>
          <w:szCs w:val="21"/>
        </w:rPr>
        <w:t>xxx&amp;deviceId</w:t>
      </w:r>
      <w:proofErr w:type="spellEnd"/>
      <w:r w:rsidR="0041597F" w:rsidRPr="0041597F">
        <w:rPr>
          <w:rFonts w:ascii="宋体" w:hAnsi="宋体" w:cs="Times New Roman" w:hint="eastAsia"/>
          <w:sz w:val="21"/>
          <w:szCs w:val="21"/>
        </w:rPr>
        <w:t>=xxx</w:t>
      </w:r>
      <w:r w:rsidR="0041597F">
        <w:rPr>
          <w:rFonts w:ascii="宋体" w:hAnsi="宋体" w:cs="Times New Roman"/>
          <w:sz w:val="21"/>
          <w:szCs w:val="21"/>
        </w:rPr>
        <w:t xml:space="preserve"> </w:t>
      </w:r>
    </w:p>
    <w:p w14:paraId="5857BECB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27" w:name="_Toc55546054"/>
      <w:bookmarkStart w:id="128" w:name="_Toc6748"/>
      <w:r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27"/>
      <w:bookmarkEnd w:id="128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7848B7" w14:paraId="1E2E4B34" w14:textId="77777777">
        <w:tc>
          <w:tcPr>
            <w:tcW w:w="1665" w:type="dxa"/>
          </w:tcPr>
          <w:p w14:paraId="393F6596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5028FE4A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4FB02BB5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34899BE4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848B7" w14:paraId="27C775E3" w14:textId="77777777">
        <w:tc>
          <w:tcPr>
            <w:tcW w:w="1665" w:type="dxa"/>
          </w:tcPr>
          <w:p w14:paraId="7107C767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qrcodeKey</w:t>
            </w:r>
            <w:proofErr w:type="spellEnd"/>
          </w:p>
        </w:tc>
        <w:tc>
          <w:tcPr>
            <w:tcW w:w="990" w:type="dxa"/>
          </w:tcPr>
          <w:p w14:paraId="5279BF7D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23B40F08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4DB1599B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qrcodeKey</w:t>
            </w:r>
            <w:proofErr w:type="spellEnd"/>
            <w:r>
              <w:rPr>
                <w:rFonts w:ascii="宋体" w:hAnsi="宋体" w:cs="Times New Roman" w:hint="eastAsia"/>
                <w:sz w:val="21"/>
                <w:szCs w:val="21"/>
              </w:rPr>
              <w:t>令牌，由</w:t>
            </w:r>
            <w:r>
              <w:rPr>
                <w:rFonts w:ascii="宋体" w:hAnsi="宋体" w:cs="Times New Roman"/>
                <w:sz w:val="21"/>
                <w:szCs w:val="21"/>
              </w:rPr>
              <w:t>5.1.1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接口返回，放在请求头Header</w:t>
            </w:r>
          </w:p>
        </w:tc>
      </w:tr>
      <w:tr w:rsidR="007848B7" w14:paraId="53ECA347" w14:textId="77777777">
        <w:tc>
          <w:tcPr>
            <w:tcW w:w="1665" w:type="dxa"/>
          </w:tcPr>
          <w:p w14:paraId="2A02527E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v</w:t>
            </w:r>
            <w:r>
              <w:rPr>
                <w:rFonts w:ascii="宋体" w:hAnsi="宋体" w:cs="Times New Roman"/>
                <w:sz w:val="21"/>
                <w:szCs w:val="21"/>
              </w:rPr>
              <w:t>in</w:t>
            </w:r>
          </w:p>
        </w:tc>
        <w:tc>
          <w:tcPr>
            <w:tcW w:w="990" w:type="dxa"/>
          </w:tcPr>
          <w:p w14:paraId="36237B20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0A373BD1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03FE7574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车辆vin</w:t>
            </w:r>
          </w:p>
        </w:tc>
      </w:tr>
      <w:tr w:rsidR="007848B7" w14:paraId="16E59878" w14:textId="77777777">
        <w:tc>
          <w:tcPr>
            <w:tcW w:w="1665" w:type="dxa"/>
          </w:tcPr>
          <w:p w14:paraId="3840C737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d</w:t>
            </w:r>
            <w:r>
              <w:rPr>
                <w:rFonts w:ascii="宋体" w:hAnsi="宋体" w:cs="Times New Roman"/>
                <w:sz w:val="21"/>
                <w:szCs w:val="21"/>
              </w:rPr>
              <w:t>eviceId</w:t>
            </w:r>
            <w:proofErr w:type="spellEnd"/>
          </w:p>
        </w:tc>
        <w:tc>
          <w:tcPr>
            <w:tcW w:w="990" w:type="dxa"/>
          </w:tcPr>
          <w:p w14:paraId="28275C74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</w:t>
            </w:r>
            <w:r>
              <w:rPr>
                <w:rFonts w:ascii="宋体" w:hAnsi="宋体" w:cs="Times New Roman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09128EF5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2803050D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设备id</w:t>
            </w:r>
          </w:p>
        </w:tc>
      </w:tr>
    </w:tbl>
    <w:p w14:paraId="0116F7C8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29" w:name="_Toc55546055"/>
      <w:bookmarkStart w:id="130" w:name="_Toc3378"/>
      <w:r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29"/>
      <w:bookmarkEnd w:id="130"/>
    </w:p>
    <w:p w14:paraId="692C725E" w14:textId="15BE2B78" w:rsidR="007848B7" w:rsidRDefault="005E1A91">
      <w:pPr>
        <w:spacing w:line="24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http://ms-api-gateway-dev.dev.bnicvc.com </w:t>
      </w:r>
      <w:r w:rsidR="0041597F" w:rsidRPr="0041597F">
        <w:rPr>
          <w:rFonts w:ascii="宋体" w:hAnsi="宋体" w:cs="Times New Roman" w:hint="eastAsia"/>
          <w:sz w:val="21"/>
          <w:szCs w:val="21"/>
        </w:rPr>
        <w:t>device</w:t>
      </w:r>
      <w:r w:rsidR="0041597F" w:rsidRPr="0041597F">
        <w:rPr>
          <w:rFonts w:ascii="宋体" w:hAnsi="宋体" w:cs="Times New Roman"/>
          <w:sz w:val="21"/>
          <w:szCs w:val="21"/>
        </w:rPr>
        <w:t>/v1/</w:t>
      </w:r>
      <w:proofErr w:type="spellStart"/>
      <w:r w:rsidR="0041597F" w:rsidRPr="0041597F">
        <w:rPr>
          <w:rFonts w:ascii="宋体" w:hAnsi="宋体" w:cs="Times New Roman" w:hint="eastAsia"/>
          <w:sz w:val="21"/>
          <w:szCs w:val="21"/>
        </w:rPr>
        <w:t>ihu</w:t>
      </w:r>
      <w:proofErr w:type="spellEnd"/>
      <w:r w:rsidR="0041597F" w:rsidRPr="0041597F">
        <w:rPr>
          <w:rFonts w:ascii="宋体" w:hAnsi="宋体" w:cs="Times New Roman"/>
          <w:sz w:val="21"/>
          <w:szCs w:val="21"/>
        </w:rPr>
        <w:t>/</w:t>
      </w:r>
      <w:r w:rsidR="0041597F" w:rsidRPr="0041597F">
        <w:rPr>
          <w:rFonts w:ascii="宋体" w:hAnsi="宋体" w:cs="Times New Roman" w:hint="eastAsia"/>
          <w:sz w:val="21"/>
          <w:szCs w:val="21"/>
        </w:rPr>
        <w:t>active/</w:t>
      </w:r>
      <w:proofErr w:type="spellStart"/>
      <w:r w:rsidR="0041597F" w:rsidRPr="0041597F">
        <w:rPr>
          <w:rFonts w:ascii="宋体" w:hAnsi="宋体" w:cs="Times New Roman" w:hint="eastAsia"/>
          <w:sz w:val="21"/>
          <w:szCs w:val="21"/>
        </w:rPr>
        <w:t>checkState?vin</w:t>
      </w:r>
      <w:proofErr w:type="spellEnd"/>
      <w:r w:rsidR="0041597F" w:rsidRPr="0041597F">
        <w:rPr>
          <w:rFonts w:ascii="宋体" w:hAnsi="宋体" w:cs="Times New Roman" w:hint="eastAsia"/>
          <w:sz w:val="21"/>
          <w:szCs w:val="21"/>
        </w:rPr>
        <w:t>=</w:t>
      </w:r>
      <w:proofErr w:type="spellStart"/>
      <w:r w:rsidR="0041597F" w:rsidRPr="0041597F">
        <w:rPr>
          <w:rFonts w:ascii="宋体" w:hAnsi="宋体" w:cs="Times New Roman" w:hint="eastAsia"/>
          <w:sz w:val="21"/>
          <w:szCs w:val="21"/>
        </w:rPr>
        <w:t>xxx&amp;deviceId</w:t>
      </w:r>
      <w:proofErr w:type="spellEnd"/>
      <w:r w:rsidR="0041597F" w:rsidRPr="0041597F">
        <w:rPr>
          <w:rFonts w:ascii="宋体" w:hAnsi="宋体" w:cs="Times New Roman" w:hint="eastAsia"/>
          <w:sz w:val="21"/>
          <w:szCs w:val="21"/>
        </w:rPr>
        <w:t>=xxx</w:t>
      </w:r>
    </w:p>
    <w:p w14:paraId="692C81A0" w14:textId="77777777" w:rsidR="007848B7" w:rsidRDefault="007848B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6B75B7A1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31" w:name="_Toc1199"/>
      <w:bookmarkStart w:id="132" w:name="_Toc55546056"/>
      <w:r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31"/>
      <w:bookmarkEnd w:id="132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7848B7" w14:paraId="7501C09F" w14:textId="77777777">
        <w:tc>
          <w:tcPr>
            <w:tcW w:w="1665" w:type="dxa"/>
          </w:tcPr>
          <w:p w14:paraId="1E1299E5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4AA6AA27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76DA6A57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342E7315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848B7" w14:paraId="4C286F65" w14:textId="77777777">
        <w:tc>
          <w:tcPr>
            <w:tcW w:w="1665" w:type="dxa"/>
          </w:tcPr>
          <w:p w14:paraId="5F47855A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state</w:t>
            </w:r>
          </w:p>
        </w:tc>
        <w:tc>
          <w:tcPr>
            <w:tcW w:w="990" w:type="dxa"/>
          </w:tcPr>
          <w:p w14:paraId="55D3B59F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i</w:t>
            </w:r>
            <w:r>
              <w:rPr>
                <w:rFonts w:ascii="宋体" w:hAnsi="宋体" w:cs="Times New Roman"/>
                <w:sz w:val="21"/>
                <w:szCs w:val="21"/>
              </w:rPr>
              <w:t>nt</w:t>
            </w:r>
          </w:p>
        </w:tc>
        <w:tc>
          <w:tcPr>
            <w:tcW w:w="1245" w:type="dxa"/>
          </w:tcPr>
          <w:p w14:paraId="35EB6C21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239FFFE3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gramStart"/>
            <w:r>
              <w:rPr>
                <w:rFonts w:ascii="宋体" w:hAnsi="宋体" w:cs="Times New Roman" w:hint="eastAsia"/>
                <w:sz w:val="21"/>
                <w:szCs w:val="21"/>
              </w:rPr>
              <w:t>二维码状态</w:t>
            </w:r>
            <w:proofErr w:type="gramEnd"/>
            <w:r>
              <w:rPr>
                <w:rFonts w:ascii="宋体" w:hAnsi="宋体" w:cs="Times New Roman" w:hint="eastAsia"/>
                <w:sz w:val="21"/>
                <w:szCs w:val="21"/>
              </w:rPr>
              <w:t>：1</w:t>
            </w:r>
            <w:r>
              <w:rPr>
                <w:rFonts w:ascii="宋体" w:hAnsi="宋体" w:cs="Times New Roman"/>
                <w:sz w:val="21"/>
                <w:szCs w:val="21"/>
              </w:rPr>
              <w:t>-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正常 2-已失效 3</w:t>
            </w:r>
            <w:r>
              <w:rPr>
                <w:rFonts w:ascii="宋体" w:hAnsi="宋体" w:cs="Times New Roman"/>
                <w:sz w:val="21"/>
                <w:szCs w:val="21"/>
              </w:rPr>
              <w:t>-</w:t>
            </w:r>
            <w:proofErr w:type="gramStart"/>
            <w:r>
              <w:rPr>
                <w:rFonts w:ascii="宋体" w:hAnsi="宋体" w:cs="Times New Roman" w:hint="eastAsia"/>
                <w:sz w:val="21"/>
                <w:szCs w:val="21"/>
              </w:rPr>
              <w:t>扫码已</w:t>
            </w:r>
            <w:proofErr w:type="gramEnd"/>
            <w:r>
              <w:rPr>
                <w:rFonts w:ascii="宋体" w:hAnsi="宋体" w:cs="Times New Roman" w:hint="eastAsia"/>
                <w:sz w:val="21"/>
                <w:szCs w:val="21"/>
              </w:rPr>
              <w:t>确认</w:t>
            </w:r>
          </w:p>
        </w:tc>
      </w:tr>
      <w:tr w:rsidR="007848B7" w14:paraId="375C7B94" w14:textId="77777777">
        <w:tc>
          <w:tcPr>
            <w:tcW w:w="1665" w:type="dxa"/>
          </w:tcPr>
          <w:p w14:paraId="46465DEB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/>
                <w:sz w:val="21"/>
                <w:szCs w:val="21"/>
              </w:rPr>
              <w:t>accessToken</w:t>
            </w:r>
            <w:proofErr w:type="spellEnd"/>
          </w:p>
        </w:tc>
        <w:tc>
          <w:tcPr>
            <w:tcW w:w="990" w:type="dxa"/>
          </w:tcPr>
          <w:p w14:paraId="148DCD40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S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tring</w:t>
            </w:r>
          </w:p>
        </w:tc>
        <w:tc>
          <w:tcPr>
            <w:tcW w:w="1245" w:type="dxa"/>
          </w:tcPr>
          <w:p w14:paraId="1F07D1AA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0A033031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访问token</w:t>
            </w:r>
          </w:p>
        </w:tc>
      </w:tr>
      <w:tr w:rsidR="007848B7" w14:paraId="69A3AF40" w14:textId="77777777">
        <w:tc>
          <w:tcPr>
            <w:tcW w:w="1665" w:type="dxa"/>
          </w:tcPr>
          <w:p w14:paraId="71FDA3F2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/>
                <w:sz w:val="21"/>
                <w:szCs w:val="21"/>
              </w:rPr>
              <w:t>refreshToken</w:t>
            </w:r>
            <w:proofErr w:type="spellEnd"/>
          </w:p>
        </w:tc>
        <w:tc>
          <w:tcPr>
            <w:tcW w:w="990" w:type="dxa"/>
          </w:tcPr>
          <w:p w14:paraId="2A876A2F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28015CE0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 w14:paraId="5754C202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刷新token</w:t>
            </w:r>
          </w:p>
        </w:tc>
      </w:tr>
    </w:tbl>
    <w:p w14:paraId="47871300" w14:textId="77777777" w:rsidR="007848B7" w:rsidRDefault="007848B7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23F0BE4B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33" w:name="_Toc55546057"/>
      <w:bookmarkStart w:id="134" w:name="_Toc20520"/>
      <w:r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33"/>
      <w:bookmarkEnd w:id="134"/>
    </w:p>
    <w:p w14:paraId="65C10E2C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{</w:t>
      </w:r>
    </w:p>
    <w:p w14:paraId="3A49A067" w14:textId="77777777" w:rsidR="007848B7" w:rsidRDefault="005E1A91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“</w:t>
      </w:r>
      <w:r>
        <w:rPr>
          <w:rFonts w:ascii="宋体" w:hAnsi="宋体" w:cs="Times New Roman" w:hint="eastAsia"/>
          <w:sz w:val="21"/>
          <w:szCs w:val="21"/>
        </w:rPr>
        <w:t>state</w:t>
      </w:r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:</w:t>
      </w:r>
      <w:r>
        <w:rPr>
          <w:rFonts w:ascii="宋体" w:hAnsi="宋体" w:cs="Times New Roman"/>
          <w:sz w:val="21"/>
          <w:szCs w:val="21"/>
        </w:rPr>
        <w:t>1</w:t>
      </w:r>
    </w:p>
    <w:p w14:paraId="359B50E8" w14:textId="77777777" w:rsidR="007848B7" w:rsidRDefault="005E1A91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“</w:t>
      </w:r>
      <w:proofErr w:type="spellStart"/>
      <w:r>
        <w:rPr>
          <w:rFonts w:ascii="宋体" w:hAnsi="宋体" w:cs="Times New Roman" w:hint="eastAsia"/>
          <w:sz w:val="21"/>
          <w:szCs w:val="21"/>
        </w:rPr>
        <w:t>accessToken</w:t>
      </w:r>
      <w:proofErr w:type="spellEnd"/>
      <w:r>
        <w:rPr>
          <w:rFonts w:ascii="宋体" w:hAnsi="宋体" w:cs="Times New Roman"/>
          <w:sz w:val="21"/>
          <w:szCs w:val="21"/>
        </w:rPr>
        <w:t>”</w:t>
      </w:r>
      <w:proofErr w:type="gramStart"/>
      <w:r>
        <w:rPr>
          <w:rFonts w:ascii="宋体" w:hAnsi="宋体" w:cs="Times New Roman" w:hint="eastAsia"/>
          <w:sz w:val="21"/>
          <w:szCs w:val="21"/>
        </w:rPr>
        <w:t>:</w:t>
      </w:r>
      <w:r>
        <w:rPr>
          <w:rFonts w:ascii="宋体" w:hAnsi="宋体" w:cs="Times New Roman"/>
          <w:sz w:val="21"/>
          <w:szCs w:val="21"/>
        </w:rPr>
        <w:t>”</w:t>
      </w:r>
      <w:proofErr w:type="spellStart"/>
      <w:r>
        <w:rPr>
          <w:rFonts w:ascii="宋体" w:hAnsi="宋体" w:cs="Times New Roman" w:hint="eastAsia"/>
          <w:sz w:val="21"/>
          <w:szCs w:val="21"/>
        </w:rPr>
        <w:t>jwtToken</w:t>
      </w:r>
      <w:proofErr w:type="spellEnd"/>
      <w:proofErr w:type="gramEnd"/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,</w:t>
      </w:r>
    </w:p>
    <w:p w14:paraId="227BA4AE" w14:textId="77777777" w:rsidR="007848B7" w:rsidRDefault="005E1A91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“</w:t>
      </w:r>
      <w:proofErr w:type="spellStart"/>
      <w:r>
        <w:rPr>
          <w:rFonts w:ascii="宋体" w:hAnsi="宋体" w:cs="Times New Roman" w:hint="eastAsia"/>
          <w:sz w:val="21"/>
          <w:szCs w:val="21"/>
        </w:rPr>
        <w:t>refreshToken</w:t>
      </w:r>
      <w:proofErr w:type="spellEnd"/>
      <w:r>
        <w:rPr>
          <w:rFonts w:ascii="宋体" w:hAnsi="宋体" w:cs="Times New Roman"/>
          <w:sz w:val="21"/>
          <w:szCs w:val="21"/>
        </w:rPr>
        <w:t>”</w:t>
      </w:r>
      <w:proofErr w:type="gramStart"/>
      <w:r>
        <w:rPr>
          <w:rFonts w:ascii="宋体" w:hAnsi="宋体" w:cs="Times New Roman" w:hint="eastAsia"/>
          <w:sz w:val="21"/>
          <w:szCs w:val="21"/>
        </w:rPr>
        <w:t>:</w:t>
      </w:r>
      <w:r>
        <w:rPr>
          <w:rFonts w:ascii="宋体" w:hAnsi="宋体" w:cs="Times New Roman"/>
          <w:sz w:val="21"/>
          <w:szCs w:val="21"/>
        </w:rPr>
        <w:t>”</w:t>
      </w:r>
      <w:proofErr w:type="spellStart"/>
      <w:r>
        <w:rPr>
          <w:rFonts w:ascii="宋体" w:hAnsi="宋体" w:cs="Times New Roman" w:hint="eastAsia"/>
          <w:sz w:val="21"/>
          <w:szCs w:val="21"/>
        </w:rPr>
        <w:t>jwtToken</w:t>
      </w:r>
      <w:proofErr w:type="spellEnd"/>
      <w:proofErr w:type="gramEnd"/>
      <w:r>
        <w:rPr>
          <w:rFonts w:ascii="宋体" w:hAnsi="宋体" w:cs="Times New Roman"/>
          <w:sz w:val="21"/>
          <w:szCs w:val="21"/>
        </w:rPr>
        <w:t>”</w:t>
      </w:r>
    </w:p>
    <w:p w14:paraId="7C697D3A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}</w:t>
      </w:r>
    </w:p>
    <w:p w14:paraId="75F607FD" w14:textId="77777777" w:rsidR="007848B7" w:rsidRDefault="005E1A91">
      <w:pPr>
        <w:keepNext/>
        <w:keepLines/>
        <w:numPr>
          <w:ilvl w:val="2"/>
          <w:numId w:val="1"/>
        </w:numPr>
        <w:spacing w:beforeLines="50" w:before="156" w:afterLines="50" w:after="156" w:line="240" w:lineRule="auto"/>
        <w:ind w:left="0" w:firstLine="0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bookmarkStart w:id="135" w:name="_Toc55546058"/>
      <w:r>
        <w:rPr>
          <w:rFonts w:ascii="Times New Roman" w:eastAsia="黑体" w:hAnsi="Times New Roman" w:cs="Times New Roman" w:hint="eastAsia"/>
          <w:bCs/>
          <w:sz w:val="21"/>
          <w:szCs w:val="32"/>
        </w:rPr>
        <w:t>手机</w:t>
      </w:r>
      <w:r>
        <w:rPr>
          <w:rFonts w:ascii="Times New Roman" w:eastAsia="黑体" w:hAnsi="Times New Roman" w:cs="Times New Roman" w:hint="eastAsia"/>
          <w:bCs/>
          <w:sz w:val="21"/>
          <w:szCs w:val="32"/>
        </w:rPr>
        <w:t>app</w:t>
      </w:r>
      <w:proofErr w:type="gramStart"/>
      <w:r>
        <w:rPr>
          <w:rFonts w:ascii="Times New Roman" w:eastAsia="黑体" w:hAnsi="Times New Roman" w:cs="Times New Roman" w:hint="eastAsia"/>
          <w:bCs/>
          <w:sz w:val="21"/>
          <w:szCs w:val="32"/>
        </w:rPr>
        <w:t>扫码确认</w:t>
      </w:r>
      <w:bookmarkEnd w:id="135"/>
      <w:proofErr w:type="gramEnd"/>
    </w:p>
    <w:p w14:paraId="7A9D60BB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36" w:name="_Toc55546059"/>
      <w:r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36"/>
    </w:p>
    <w:p w14:paraId="2F106BE2" w14:textId="77777777" w:rsidR="00D416A6" w:rsidRPr="00D416A6" w:rsidRDefault="00D416A6">
      <w:pPr>
        <w:spacing w:line="240" w:lineRule="auto"/>
        <w:ind w:firstLineChars="200" w:firstLine="420"/>
        <w:rPr>
          <w:rFonts w:ascii="等线" w:eastAsia="等线" w:hAnsi="等线" w:cs="Times New Roman"/>
          <w:color w:val="000000"/>
          <w:sz w:val="21"/>
          <w:szCs w:val="22"/>
        </w:rPr>
      </w:pPr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手机APP</w:t>
      </w:r>
      <w:proofErr w:type="gramStart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扫描车机</w:t>
      </w:r>
      <w:proofErr w:type="gramEnd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激活</w:t>
      </w:r>
      <w:proofErr w:type="gramStart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二维码后</w:t>
      </w:r>
      <w:proofErr w:type="gramEnd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调用本接口，用于判断二</w:t>
      </w:r>
      <w:proofErr w:type="gramStart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维码是否</w:t>
      </w:r>
      <w:proofErr w:type="gramEnd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有效及当前用户是否是车主，若校验通过，手机APP展示确认激活按钮；若校验不通过返回失败原因。APP</w:t>
      </w:r>
      <w:proofErr w:type="gramStart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扫码之后</w:t>
      </w:r>
      <w:proofErr w:type="gramEnd"/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获取的字符串形式: bnqrcode://device/</w:t>
      </w:r>
      <w:r w:rsidRPr="00D416A6">
        <w:rPr>
          <w:rFonts w:ascii="等线" w:eastAsia="等线" w:hAnsi="等线" w:cs="Times New Roman"/>
          <w:color w:val="000000"/>
          <w:sz w:val="21"/>
          <w:szCs w:val="22"/>
        </w:rPr>
        <w:t>v1</w:t>
      </w:r>
      <w:r w:rsidRPr="00D416A6">
        <w:rPr>
          <w:rFonts w:ascii="等线" w:eastAsia="等线" w:hAnsi="等线" w:cs="Times New Roman" w:hint="eastAsia"/>
          <w:color w:val="000000"/>
          <w:sz w:val="21"/>
          <w:szCs w:val="22"/>
        </w:rPr>
        <w:t>/ihu/active/scan?qrcodeKey=xxxxxxx</w:t>
      </w:r>
    </w:p>
    <w:p w14:paraId="21C14755" w14:textId="77777777" w:rsidR="007848B7" w:rsidRDefault="007848B7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</w:p>
    <w:p w14:paraId="0EDA3FC8" w14:textId="77777777" w:rsidR="007848B7" w:rsidRDefault="005E1A91">
      <w:pPr>
        <w:keepNext/>
        <w:keepLines/>
        <w:numPr>
          <w:ilvl w:val="3"/>
          <w:numId w:val="1"/>
        </w:numPr>
        <w:tabs>
          <w:tab w:val="left" w:pos="210"/>
        </w:tabs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37" w:name="_Toc55546060"/>
      <w:r>
        <w:rPr>
          <w:rFonts w:ascii="等线 Light" w:eastAsia="黑体" w:hAnsi="等线 Light" w:cs="Times New Roman"/>
          <w:bCs/>
          <w:sz w:val="21"/>
          <w:szCs w:val="28"/>
        </w:rPr>
        <w:t>接口</w:t>
      </w:r>
      <w:proofErr w:type="spellStart"/>
      <w:r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37"/>
      <w:proofErr w:type="spellEnd"/>
    </w:p>
    <w:p w14:paraId="65CD931A" w14:textId="707B7B13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POST </w:t>
      </w:r>
      <w:r w:rsidR="00D416A6" w:rsidRPr="00D416A6">
        <w:rPr>
          <w:rFonts w:ascii="宋体" w:hAnsi="宋体" w:cs="Times New Roman" w:hint="eastAsia"/>
          <w:sz w:val="21"/>
          <w:szCs w:val="21"/>
        </w:rPr>
        <w:t>/device/</w:t>
      </w:r>
      <w:r w:rsidR="00D416A6" w:rsidRPr="00D416A6">
        <w:rPr>
          <w:rFonts w:ascii="宋体" w:hAnsi="宋体" w:cs="Times New Roman"/>
          <w:sz w:val="21"/>
          <w:szCs w:val="21"/>
        </w:rPr>
        <w:t>v1</w:t>
      </w:r>
      <w:r w:rsidR="00D416A6" w:rsidRPr="00D416A6">
        <w:rPr>
          <w:rFonts w:ascii="宋体" w:hAnsi="宋体" w:cs="Times New Roman" w:hint="eastAsia"/>
          <w:sz w:val="21"/>
          <w:szCs w:val="21"/>
        </w:rPr>
        <w:t>/</w:t>
      </w:r>
      <w:proofErr w:type="spellStart"/>
      <w:r w:rsidR="00D416A6" w:rsidRPr="00D416A6">
        <w:rPr>
          <w:rFonts w:ascii="宋体" w:hAnsi="宋体" w:cs="Times New Roman" w:hint="eastAsia"/>
          <w:sz w:val="21"/>
          <w:szCs w:val="21"/>
        </w:rPr>
        <w:t>ihu</w:t>
      </w:r>
      <w:proofErr w:type="spellEnd"/>
      <w:r w:rsidR="00D416A6" w:rsidRPr="00D416A6">
        <w:rPr>
          <w:rFonts w:ascii="宋体" w:hAnsi="宋体" w:cs="Times New Roman" w:hint="eastAsia"/>
          <w:sz w:val="21"/>
          <w:szCs w:val="21"/>
        </w:rPr>
        <w:t>/active/scan（URL为扫</w:t>
      </w:r>
      <w:proofErr w:type="gramStart"/>
      <w:r w:rsidR="00D416A6" w:rsidRPr="00D416A6">
        <w:rPr>
          <w:rFonts w:ascii="宋体" w:hAnsi="宋体" w:cs="Times New Roman" w:hint="eastAsia"/>
          <w:sz w:val="21"/>
          <w:szCs w:val="21"/>
        </w:rPr>
        <w:t>码之后</w:t>
      </w:r>
      <w:proofErr w:type="gramEnd"/>
      <w:r w:rsidR="00D416A6" w:rsidRPr="00D416A6">
        <w:rPr>
          <w:rFonts w:ascii="宋体" w:hAnsi="宋体" w:cs="Times New Roman" w:hint="eastAsia"/>
          <w:sz w:val="21"/>
          <w:szCs w:val="21"/>
        </w:rPr>
        <w:t>获取的URL）</w:t>
      </w:r>
    </w:p>
    <w:p w14:paraId="1A91362C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38" w:name="_Toc55546061"/>
      <w:r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38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7848B7" w14:paraId="11276AD5" w14:textId="77777777">
        <w:tc>
          <w:tcPr>
            <w:tcW w:w="1665" w:type="dxa"/>
          </w:tcPr>
          <w:p w14:paraId="4FD7F4C6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2AD63203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76496E02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7A0E4985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848B7" w14:paraId="3968195B" w14:textId="77777777">
        <w:tc>
          <w:tcPr>
            <w:tcW w:w="1665" w:type="dxa"/>
          </w:tcPr>
          <w:p w14:paraId="303A1611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qrcodeKey</w:t>
            </w:r>
            <w:proofErr w:type="spellEnd"/>
          </w:p>
        </w:tc>
        <w:tc>
          <w:tcPr>
            <w:tcW w:w="990" w:type="dxa"/>
          </w:tcPr>
          <w:p w14:paraId="3F6D55DB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60837791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2E8EDAAE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qrcodeKey</w:t>
            </w:r>
            <w:proofErr w:type="spellEnd"/>
            <w:r>
              <w:rPr>
                <w:rFonts w:ascii="宋体" w:hAnsi="宋体" w:cs="Times New Roman" w:hint="eastAsia"/>
                <w:sz w:val="21"/>
                <w:szCs w:val="21"/>
              </w:rPr>
              <w:t>令牌，</w:t>
            </w:r>
            <w:proofErr w:type="gramStart"/>
            <w:r>
              <w:rPr>
                <w:rFonts w:ascii="宋体" w:hAnsi="宋体" w:cs="Times New Roman" w:hint="eastAsia"/>
                <w:sz w:val="21"/>
                <w:szCs w:val="21"/>
              </w:rPr>
              <w:t>由扫码</w:t>
            </w:r>
            <w:proofErr w:type="gramEnd"/>
            <w:r>
              <w:rPr>
                <w:rFonts w:ascii="宋体" w:hAnsi="宋体" w:cs="Times New Roman" w:hint="eastAsia"/>
                <w:sz w:val="21"/>
                <w:szCs w:val="21"/>
              </w:rPr>
              <w:t>获取</w:t>
            </w:r>
          </w:p>
        </w:tc>
      </w:tr>
    </w:tbl>
    <w:p w14:paraId="69A19139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39" w:name="_Toc55546062"/>
      <w:r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39"/>
    </w:p>
    <w:p w14:paraId="764D1763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{</w:t>
      </w:r>
    </w:p>
    <w:p w14:paraId="06872F73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  </w:t>
      </w:r>
      <w:r>
        <w:rPr>
          <w:rFonts w:ascii="宋体" w:hAnsi="宋体" w:cs="Times New Roman"/>
          <w:sz w:val="21"/>
          <w:szCs w:val="21"/>
        </w:rPr>
        <w:t>“</w:t>
      </w:r>
      <w:proofErr w:type="spellStart"/>
      <w:r>
        <w:rPr>
          <w:rFonts w:ascii="宋体" w:hAnsi="宋体" w:cs="Times New Roman" w:hint="eastAsia"/>
          <w:sz w:val="21"/>
          <w:szCs w:val="21"/>
        </w:rPr>
        <w:t>qrcodeKey</w:t>
      </w:r>
      <w:proofErr w:type="spellEnd"/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:</w:t>
      </w:r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xxx</w:t>
      </w:r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 xml:space="preserve"> </w:t>
      </w:r>
    </w:p>
    <w:p w14:paraId="0B33F345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}</w:t>
      </w:r>
    </w:p>
    <w:p w14:paraId="63086326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40" w:name="_Toc55546063"/>
      <w:r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40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7848B7" w14:paraId="554AF1B3" w14:textId="77777777">
        <w:tc>
          <w:tcPr>
            <w:tcW w:w="1665" w:type="dxa"/>
          </w:tcPr>
          <w:p w14:paraId="53D094C7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03E86652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05AA0AF8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677381E4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848B7" w14:paraId="24242209" w14:textId="77777777">
        <w:tc>
          <w:tcPr>
            <w:tcW w:w="1665" w:type="dxa"/>
          </w:tcPr>
          <w:p w14:paraId="3727531E" w14:textId="77CC65E8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 w:rsidRPr="005E1A91">
              <w:rPr>
                <w:rFonts w:ascii="宋体" w:hAnsi="宋体" w:cs="Times New Roman"/>
                <w:sz w:val="21"/>
                <w:szCs w:val="21"/>
              </w:rPr>
              <w:t>respData</w:t>
            </w:r>
            <w:proofErr w:type="spellEnd"/>
          </w:p>
        </w:tc>
        <w:tc>
          <w:tcPr>
            <w:tcW w:w="990" w:type="dxa"/>
          </w:tcPr>
          <w:p w14:paraId="7AAC7FBC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46AD4755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4380" w:type="dxa"/>
          </w:tcPr>
          <w:p w14:paraId="0096616C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返回APP扫描激活</w:t>
            </w:r>
            <w:proofErr w:type="gramStart"/>
            <w:r>
              <w:rPr>
                <w:rFonts w:ascii="宋体" w:hAnsi="宋体" w:cs="Times New Roman" w:hint="eastAsia"/>
                <w:sz w:val="21"/>
                <w:szCs w:val="21"/>
              </w:rPr>
              <w:t>二维码确认</w:t>
            </w:r>
            <w:proofErr w:type="gramEnd"/>
            <w:r>
              <w:rPr>
                <w:rFonts w:ascii="宋体" w:hAnsi="宋体" w:cs="Times New Roman" w:hint="eastAsia"/>
                <w:sz w:val="21"/>
                <w:szCs w:val="21"/>
              </w:rPr>
              <w:t>链接</w:t>
            </w:r>
          </w:p>
        </w:tc>
      </w:tr>
    </w:tbl>
    <w:p w14:paraId="193A76C9" w14:textId="77777777" w:rsidR="007848B7" w:rsidRDefault="007848B7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72EBAEE2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41" w:name="_Toc55546064"/>
      <w:r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41"/>
    </w:p>
    <w:p w14:paraId="56A0FC97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{</w:t>
      </w:r>
    </w:p>
    <w:p w14:paraId="7906FF0C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    "respCode":"00000",</w:t>
      </w:r>
    </w:p>
    <w:p w14:paraId="1C737988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lastRenderedPageBreak/>
        <w:t xml:space="preserve">    "</w:t>
      </w:r>
      <w:proofErr w:type="spellStart"/>
      <w:r>
        <w:rPr>
          <w:rFonts w:ascii="宋体" w:hAnsi="宋体" w:cs="Times New Roman" w:hint="eastAsia"/>
          <w:sz w:val="21"/>
          <w:szCs w:val="21"/>
        </w:rPr>
        <w:t>respMsg</w:t>
      </w:r>
      <w:proofErr w:type="spellEnd"/>
      <w:r>
        <w:rPr>
          <w:rFonts w:ascii="宋体" w:hAnsi="宋体" w:cs="Times New Roman" w:hint="eastAsia"/>
          <w:sz w:val="21"/>
          <w:szCs w:val="21"/>
        </w:rPr>
        <w:t>":"Success"</w:t>
      </w:r>
    </w:p>
    <w:p w14:paraId="150A07C9" w14:textId="6D615F15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    "</w:t>
      </w:r>
      <w:proofErr w:type="spellStart"/>
      <w:r>
        <w:rPr>
          <w:rFonts w:ascii="宋体" w:hAnsi="宋体" w:cs="Times New Roman" w:hint="eastAsia"/>
          <w:sz w:val="21"/>
          <w:szCs w:val="21"/>
        </w:rPr>
        <w:t>respData</w:t>
      </w:r>
      <w:proofErr w:type="spellEnd"/>
      <w:r>
        <w:rPr>
          <w:rFonts w:ascii="宋体" w:hAnsi="宋体" w:cs="Times New Roman" w:hint="eastAsia"/>
          <w:sz w:val="21"/>
          <w:szCs w:val="21"/>
        </w:rPr>
        <w:t>":"</w:t>
      </w:r>
      <w:proofErr w:type="spellStart"/>
      <w:r w:rsidRPr="005E1A91">
        <w:rPr>
          <w:rFonts w:ascii="宋体" w:hAnsi="宋体" w:cs="Times New Roman" w:hint="eastAsia"/>
          <w:sz w:val="21"/>
          <w:szCs w:val="21"/>
        </w:rPr>
        <w:t>bnqrcode</w:t>
      </w:r>
      <w:proofErr w:type="spellEnd"/>
      <w:r w:rsidRPr="005E1A91">
        <w:rPr>
          <w:rFonts w:ascii="宋体" w:hAnsi="宋体" w:cs="Times New Roman" w:hint="eastAsia"/>
          <w:sz w:val="21"/>
          <w:szCs w:val="21"/>
        </w:rPr>
        <w:t>://device/v1/</w:t>
      </w:r>
      <w:proofErr w:type="spellStart"/>
      <w:r w:rsidRPr="005E1A91">
        <w:rPr>
          <w:rFonts w:ascii="宋体" w:hAnsi="宋体" w:cs="Times New Roman" w:hint="eastAsia"/>
          <w:sz w:val="21"/>
          <w:szCs w:val="21"/>
        </w:rPr>
        <w:t>ihu</w:t>
      </w:r>
      <w:proofErr w:type="spellEnd"/>
      <w:r w:rsidRPr="005E1A91">
        <w:rPr>
          <w:rFonts w:ascii="宋体" w:hAnsi="宋体" w:cs="Times New Roman" w:hint="eastAsia"/>
          <w:sz w:val="21"/>
          <w:szCs w:val="21"/>
        </w:rPr>
        <w:t>/active/</w:t>
      </w:r>
      <w:proofErr w:type="spellStart"/>
      <w:r w:rsidRPr="005E1A91">
        <w:rPr>
          <w:rFonts w:ascii="宋体" w:hAnsi="宋体" w:cs="Times New Roman" w:hint="eastAsia"/>
          <w:sz w:val="21"/>
          <w:szCs w:val="21"/>
        </w:rPr>
        <w:t>scanConfirm</w:t>
      </w:r>
      <w:proofErr w:type="spellEnd"/>
      <w:r>
        <w:rPr>
          <w:rFonts w:ascii="宋体" w:hAnsi="宋体" w:cs="Times New Roman" w:hint="eastAsia"/>
          <w:sz w:val="21"/>
          <w:szCs w:val="21"/>
        </w:rPr>
        <w:t>"</w:t>
      </w:r>
    </w:p>
    <w:p w14:paraId="3CD97865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}</w:t>
      </w:r>
    </w:p>
    <w:p w14:paraId="7DEC9461" w14:textId="77777777" w:rsidR="007848B7" w:rsidRDefault="005E1A91">
      <w:pPr>
        <w:keepNext/>
        <w:keepLines/>
        <w:numPr>
          <w:ilvl w:val="2"/>
          <w:numId w:val="1"/>
        </w:numPr>
        <w:spacing w:beforeLines="50" w:before="156" w:afterLines="50" w:after="156" w:line="240" w:lineRule="auto"/>
        <w:ind w:left="0" w:firstLine="0"/>
        <w:jc w:val="left"/>
        <w:outlineLvl w:val="1"/>
        <w:rPr>
          <w:rFonts w:ascii="Times New Roman" w:eastAsia="黑体" w:hAnsi="Times New Roman" w:cs="Times New Roman"/>
          <w:bCs/>
          <w:sz w:val="21"/>
          <w:szCs w:val="32"/>
        </w:rPr>
      </w:pPr>
      <w:bookmarkStart w:id="142" w:name="_Toc55546065"/>
      <w:bookmarkStart w:id="143" w:name="_Toc3278"/>
      <w:r>
        <w:rPr>
          <w:rFonts w:ascii="Times New Roman" w:eastAsia="黑体" w:hAnsi="Times New Roman" w:cs="Times New Roman" w:hint="eastAsia"/>
          <w:bCs/>
          <w:sz w:val="21"/>
          <w:szCs w:val="32"/>
        </w:rPr>
        <w:t>手机</w:t>
      </w:r>
      <w:r>
        <w:rPr>
          <w:rFonts w:ascii="Times New Roman" w:eastAsia="黑体" w:hAnsi="Times New Roman" w:cs="Times New Roman" w:hint="eastAsia"/>
          <w:bCs/>
          <w:sz w:val="21"/>
          <w:szCs w:val="32"/>
        </w:rPr>
        <w:t>app</w:t>
      </w:r>
      <w:proofErr w:type="gramStart"/>
      <w:r>
        <w:rPr>
          <w:rFonts w:ascii="Times New Roman" w:eastAsia="黑体" w:hAnsi="Times New Roman" w:cs="Times New Roman" w:hint="eastAsia"/>
          <w:bCs/>
          <w:sz w:val="21"/>
          <w:szCs w:val="32"/>
        </w:rPr>
        <w:t>扫码激活</w:t>
      </w:r>
      <w:bookmarkEnd w:id="142"/>
      <w:bookmarkEnd w:id="143"/>
      <w:proofErr w:type="gramEnd"/>
    </w:p>
    <w:p w14:paraId="78053755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44" w:name="_Toc4324"/>
      <w:bookmarkStart w:id="145" w:name="_Toc55546066"/>
      <w:r>
        <w:rPr>
          <w:rFonts w:ascii="等线 Light" w:eastAsia="黑体" w:hAnsi="等线 Light" w:cs="Times New Roman"/>
          <w:bCs/>
          <w:sz w:val="21"/>
          <w:szCs w:val="28"/>
        </w:rPr>
        <w:t>接口说明</w:t>
      </w:r>
      <w:bookmarkEnd w:id="144"/>
      <w:bookmarkEnd w:id="145"/>
    </w:p>
    <w:p w14:paraId="7B28BFDF" w14:textId="77777777" w:rsidR="007848B7" w:rsidRDefault="005E1A91">
      <w:pPr>
        <w:spacing w:line="240" w:lineRule="auto"/>
        <w:ind w:firstLineChars="200" w:firstLine="420"/>
        <w:rPr>
          <w:rFonts w:ascii="等线" w:eastAsia="等线" w:hAnsi="等线" w:cs="Times New Roman"/>
          <w:color w:val="000000"/>
          <w:sz w:val="21"/>
          <w:szCs w:val="22"/>
        </w:rPr>
      </w:pPr>
      <w:r>
        <w:rPr>
          <w:rFonts w:ascii="等线" w:eastAsia="等线" w:hAnsi="等线" w:cs="Times New Roman" w:hint="eastAsia"/>
          <w:color w:val="000000"/>
          <w:sz w:val="21"/>
          <w:szCs w:val="22"/>
        </w:rPr>
        <w:t>车主在车机端进行车</w:t>
      </w:r>
      <w:ins w:id="146" w:author="Wang Vincent" w:date="2020-09-27T09:55:00Z">
        <w:r>
          <w:rPr>
            <w:rFonts w:ascii="等线" w:eastAsia="等线" w:hAnsi="等线" w:cs="Times New Roman" w:hint="eastAsia"/>
            <w:color w:val="000000"/>
            <w:sz w:val="21"/>
            <w:szCs w:val="22"/>
          </w:rPr>
          <w:t>机系统</w:t>
        </w:r>
      </w:ins>
      <w:r>
        <w:rPr>
          <w:rFonts w:ascii="等线" w:eastAsia="等线" w:hAnsi="等线" w:cs="Times New Roman" w:hint="eastAsia"/>
          <w:color w:val="000000"/>
          <w:sz w:val="21"/>
          <w:szCs w:val="22"/>
        </w:rPr>
        <w:t>的激活，激活过程需要</w:t>
      </w:r>
      <w:proofErr w:type="gramStart"/>
      <w:r>
        <w:rPr>
          <w:rFonts w:ascii="等线" w:eastAsia="等线" w:hAnsi="等线" w:cs="Times New Roman" w:hint="eastAsia"/>
          <w:color w:val="000000"/>
          <w:sz w:val="21"/>
          <w:szCs w:val="22"/>
        </w:rPr>
        <w:t>全程驻</w:t>
      </w:r>
      <w:proofErr w:type="gramEnd"/>
      <w:r>
        <w:rPr>
          <w:rFonts w:ascii="等线" w:eastAsia="等线" w:hAnsi="等线" w:cs="Times New Roman" w:hint="eastAsia"/>
          <w:color w:val="000000"/>
          <w:sz w:val="21"/>
          <w:szCs w:val="22"/>
        </w:rPr>
        <w:t>车和网络在线，请确认和保持车辆停靠在网络状态稳定良好的区域，以下接口仅</w:t>
      </w:r>
      <w:proofErr w:type="gramStart"/>
      <w:r>
        <w:rPr>
          <w:rFonts w:ascii="等线" w:eastAsia="等线" w:hAnsi="等线" w:cs="Times New Roman" w:hint="eastAsia"/>
          <w:color w:val="000000"/>
          <w:sz w:val="21"/>
          <w:szCs w:val="22"/>
        </w:rPr>
        <w:t>用于扫码激活</w:t>
      </w:r>
      <w:proofErr w:type="gramEnd"/>
      <w:r>
        <w:rPr>
          <w:rFonts w:ascii="等线" w:eastAsia="等线" w:hAnsi="等线" w:cs="Times New Roman" w:hint="eastAsia"/>
          <w:color w:val="000000"/>
          <w:sz w:val="21"/>
          <w:szCs w:val="22"/>
        </w:rPr>
        <w:t>，其它激活方式请调用其它接口</w:t>
      </w:r>
    </w:p>
    <w:p w14:paraId="6555C1ED" w14:textId="77777777" w:rsidR="007848B7" w:rsidRDefault="007848B7">
      <w:pPr>
        <w:spacing w:line="240" w:lineRule="auto"/>
        <w:ind w:firstLineChars="200" w:firstLine="420"/>
        <w:rPr>
          <w:rFonts w:ascii="等线" w:eastAsia="等线" w:hAnsi="等线" w:cs="Times New Roman"/>
          <w:color w:val="000000"/>
          <w:sz w:val="21"/>
          <w:szCs w:val="22"/>
        </w:rPr>
      </w:pPr>
    </w:p>
    <w:p w14:paraId="25FD7AF0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</w:t>
      </w:r>
      <w:r>
        <w:rPr>
          <w:rFonts w:ascii="宋体" w:hAnsi="宋体" w:cs="Times New Roman"/>
          <w:sz w:val="21"/>
          <w:szCs w:val="21"/>
        </w:rPr>
        <w:tab/>
      </w:r>
      <w:r>
        <w:rPr>
          <w:rFonts w:ascii="宋体" w:hAnsi="宋体" w:cs="Times New Roman" w:hint="eastAsia"/>
          <w:sz w:val="21"/>
          <w:szCs w:val="21"/>
        </w:rPr>
        <w:t>激活限制条件：车主账户方能激活，并使用指定app车主账号处于登录状态</w:t>
      </w:r>
    </w:p>
    <w:p w14:paraId="08621ADD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激活前置条件</w:t>
      </w:r>
      <w:r>
        <w:rPr>
          <w:rFonts w:ascii="宋体" w:hAnsi="宋体" w:cs="Times New Roman"/>
          <w:sz w:val="21"/>
          <w:szCs w:val="21"/>
        </w:rPr>
        <w:t>(</w:t>
      </w:r>
      <w:r>
        <w:rPr>
          <w:rFonts w:ascii="宋体" w:hAnsi="宋体" w:cs="Times New Roman" w:hint="eastAsia"/>
          <w:sz w:val="21"/>
          <w:szCs w:val="21"/>
        </w:rPr>
        <w:t>与</w:t>
      </w:r>
      <w:r>
        <w:rPr>
          <w:rFonts w:ascii="宋体" w:hAnsi="宋体" w:cs="Times New Roman"/>
          <w:sz w:val="21"/>
          <w:szCs w:val="21"/>
        </w:rPr>
        <w:t>)</w:t>
      </w:r>
      <w:r>
        <w:rPr>
          <w:rFonts w:ascii="宋体" w:hAnsi="宋体" w:cs="Times New Roman" w:hint="eastAsia"/>
          <w:sz w:val="21"/>
          <w:szCs w:val="21"/>
        </w:rPr>
        <w:t>：</w:t>
      </w:r>
    </w:p>
    <w:p w14:paraId="36AD4350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a.</w:t>
      </w:r>
      <w:r>
        <w:rPr>
          <w:rFonts w:ascii="宋体" w:hAnsi="宋体" w:cs="Times New Roman" w:hint="eastAsia"/>
          <w:sz w:val="21"/>
          <w:szCs w:val="21"/>
        </w:rPr>
        <w:tab/>
        <w:t>激活过程需要在线</w:t>
      </w:r>
    </w:p>
    <w:p w14:paraId="2FFC224A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b.</w:t>
      </w:r>
      <w:r>
        <w:rPr>
          <w:rFonts w:ascii="宋体" w:hAnsi="宋体" w:cs="Times New Roman" w:hint="eastAsia"/>
          <w:sz w:val="21"/>
          <w:szCs w:val="21"/>
        </w:rPr>
        <w:tab/>
        <w:t>驻车状态（P档且车速为0）</w:t>
      </w:r>
    </w:p>
    <w:p w14:paraId="76BC3CA2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c.</w:t>
      </w:r>
      <w:r>
        <w:rPr>
          <w:rFonts w:ascii="宋体" w:hAnsi="宋体" w:cs="Times New Roman" w:hint="eastAsia"/>
          <w:sz w:val="21"/>
          <w:szCs w:val="21"/>
        </w:rPr>
        <w:tab/>
        <w:t>车辆状态【未激活_已绑定】</w:t>
      </w:r>
    </w:p>
    <w:p w14:paraId="2E6F0532" w14:textId="77777777" w:rsidR="007848B7" w:rsidRDefault="005E1A91">
      <w:pPr>
        <w:keepNext/>
        <w:keepLines/>
        <w:numPr>
          <w:ilvl w:val="3"/>
          <w:numId w:val="1"/>
        </w:numPr>
        <w:tabs>
          <w:tab w:val="left" w:pos="210"/>
        </w:tabs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47" w:name="_Toc55546067"/>
      <w:bookmarkStart w:id="148" w:name="_Toc3520"/>
      <w:r>
        <w:rPr>
          <w:rFonts w:ascii="等线 Light" w:eastAsia="黑体" w:hAnsi="等线 Light" w:cs="Times New Roman"/>
          <w:bCs/>
          <w:sz w:val="21"/>
          <w:szCs w:val="28"/>
        </w:rPr>
        <w:t>接口</w:t>
      </w:r>
      <w:proofErr w:type="spellStart"/>
      <w:r>
        <w:rPr>
          <w:rFonts w:ascii="等线 Light" w:eastAsia="黑体" w:hAnsi="等线 Light" w:cs="Times New Roman"/>
          <w:bCs/>
          <w:sz w:val="21"/>
          <w:szCs w:val="28"/>
        </w:rPr>
        <w:t>url</w:t>
      </w:r>
      <w:bookmarkEnd w:id="147"/>
      <w:bookmarkEnd w:id="148"/>
      <w:proofErr w:type="spellEnd"/>
    </w:p>
    <w:p w14:paraId="742709D4" w14:textId="2EDB0519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POST </w:t>
      </w:r>
      <w:r w:rsidR="00B00BE8" w:rsidRPr="00B00BE8">
        <w:rPr>
          <w:rFonts w:ascii="宋体" w:hAnsi="宋体" w:cs="Times New Roman" w:hint="eastAsia"/>
          <w:sz w:val="21"/>
          <w:szCs w:val="21"/>
        </w:rPr>
        <w:t>/device/v1/</w:t>
      </w:r>
      <w:proofErr w:type="spellStart"/>
      <w:r w:rsidR="00B00BE8" w:rsidRPr="00B00BE8">
        <w:rPr>
          <w:rFonts w:ascii="宋体" w:hAnsi="宋体" w:cs="Times New Roman" w:hint="eastAsia"/>
          <w:sz w:val="21"/>
          <w:szCs w:val="21"/>
        </w:rPr>
        <w:t>ihu</w:t>
      </w:r>
      <w:proofErr w:type="spellEnd"/>
      <w:r w:rsidR="00B00BE8" w:rsidRPr="00B00BE8">
        <w:rPr>
          <w:rFonts w:ascii="宋体" w:hAnsi="宋体" w:cs="Times New Roman" w:hint="eastAsia"/>
          <w:sz w:val="21"/>
          <w:szCs w:val="21"/>
        </w:rPr>
        <w:t>/active/</w:t>
      </w:r>
      <w:proofErr w:type="spellStart"/>
      <w:r w:rsidR="00B00BE8" w:rsidRPr="00B00BE8">
        <w:rPr>
          <w:rFonts w:ascii="宋体" w:hAnsi="宋体" w:cs="Times New Roman" w:hint="eastAsia"/>
          <w:sz w:val="21"/>
          <w:szCs w:val="21"/>
        </w:rPr>
        <w:t>scanConfirm</w:t>
      </w:r>
      <w:proofErr w:type="spellEnd"/>
      <w:r w:rsidR="00B00BE8">
        <w:rPr>
          <w:rFonts w:ascii="宋体" w:hAnsi="宋体" w:cs="Times New Roman" w:hint="eastAsia"/>
          <w:sz w:val="21"/>
          <w:szCs w:val="21"/>
        </w:rPr>
        <w:t xml:space="preserve"> </w:t>
      </w:r>
    </w:p>
    <w:p w14:paraId="18B112D6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49" w:name="_Toc2242"/>
      <w:bookmarkStart w:id="150" w:name="_Toc55546068"/>
      <w:r>
        <w:rPr>
          <w:rFonts w:ascii="等线 Light" w:eastAsia="黑体" w:hAnsi="等线 Light" w:cs="Times New Roman"/>
          <w:bCs/>
          <w:sz w:val="21"/>
          <w:szCs w:val="28"/>
        </w:rPr>
        <w:t>接口入参</w:t>
      </w:r>
      <w:bookmarkEnd w:id="149"/>
      <w:bookmarkEnd w:id="150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7848B7" w14:paraId="7A0547D3" w14:textId="77777777">
        <w:tc>
          <w:tcPr>
            <w:tcW w:w="1665" w:type="dxa"/>
          </w:tcPr>
          <w:p w14:paraId="5C2C694B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2ED03C03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059B09CC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27D38E42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  <w:tr w:rsidR="007848B7" w14:paraId="0D94D8DF" w14:textId="77777777">
        <w:tc>
          <w:tcPr>
            <w:tcW w:w="1665" w:type="dxa"/>
          </w:tcPr>
          <w:p w14:paraId="37A15F4A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qrcodeKey</w:t>
            </w:r>
            <w:proofErr w:type="spellEnd"/>
          </w:p>
        </w:tc>
        <w:tc>
          <w:tcPr>
            <w:tcW w:w="990" w:type="dxa"/>
          </w:tcPr>
          <w:p w14:paraId="44D17A9E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14:paraId="3359C5FB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Y</w:t>
            </w:r>
          </w:p>
        </w:tc>
        <w:tc>
          <w:tcPr>
            <w:tcW w:w="4380" w:type="dxa"/>
          </w:tcPr>
          <w:p w14:paraId="160D0C12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hAnsi="宋体" w:cs="Times New Roman" w:hint="eastAsia"/>
                <w:sz w:val="21"/>
                <w:szCs w:val="21"/>
              </w:rPr>
              <w:t>qrcodeKey</w:t>
            </w:r>
            <w:proofErr w:type="spellEnd"/>
            <w:r>
              <w:rPr>
                <w:rFonts w:ascii="宋体" w:hAnsi="宋体" w:cs="Times New Roman" w:hint="eastAsia"/>
                <w:sz w:val="21"/>
                <w:szCs w:val="21"/>
              </w:rPr>
              <w:t>令牌，由5</w:t>
            </w:r>
            <w:r>
              <w:rPr>
                <w:rFonts w:ascii="宋体" w:hAnsi="宋体" w:cs="Times New Roman"/>
                <w:sz w:val="21"/>
                <w:szCs w:val="21"/>
              </w:rPr>
              <w:t>.1.3</w:t>
            </w:r>
            <w:r>
              <w:rPr>
                <w:rFonts w:ascii="宋体" w:hAnsi="宋体" w:cs="Times New Roman" w:hint="eastAsia"/>
                <w:sz w:val="21"/>
                <w:szCs w:val="21"/>
              </w:rPr>
              <w:t>接口返回</w:t>
            </w:r>
          </w:p>
        </w:tc>
      </w:tr>
    </w:tbl>
    <w:p w14:paraId="22509DAF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 w:hint="eastAsia"/>
          <w:bCs/>
          <w:sz w:val="21"/>
          <w:szCs w:val="28"/>
        </w:rPr>
        <w:t xml:space="preserve"> </w:t>
      </w:r>
      <w:bookmarkStart w:id="151" w:name="_Toc23597"/>
      <w:bookmarkStart w:id="152" w:name="_Toc55546069"/>
      <w:r>
        <w:rPr>
          <w:rFonts w:ascii="等线 Light" w:eastAsia="黑体" w:hAnsi="等线 Light" w:cs="Times New Roman"/>
          <w:bCs/>
          <w:sz w:val="21"/>
          <w:szCs w:val="28"/>
        </w:rPr>
        <w:t>请求示例</w:t>
      </w:r>
      <w:bookmarkEnd w:id="151"/>
      <w:bookmarkEnd w:id="152"/>
    </w:p>
    <w:p w14:paraId="09BDFEAC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{</w:t>
      </w:r>
    </w:p>
    <w:p w14:paraId="58DFB385" w14:textId="6D67BFC4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  “</w:t>
      </w:r>
      <w:proofErr w:type="spellStart"/>
      <w:r>
        <w:rPr>
          <w:rFonts w:ascii="宋体" w:hAnsi="宋体" w:cs="Times New Roman" w:hint="eastAsia"/>
          <w:sz w:val="21"/>
          <w:szCs w:val="21"/>
        </w:rPr>
        <w:t>qrcodeKey</w:t>
      </w:r>
      <w:proofErr w:type="spellEnd"/>
      <w:r>
        <w:rPr>
          <w:rFonts w:ascii="宋体" w:hAnsi="宋体" w:cs="Times New Roman" w:hint="eastAsia"/>
          <w:sz w:val="21"/>
          <w:szCs w:val="21"/>
        </w:rPr>
        <w:t>”:”xxx”</w:t>
      </w:r>
    </w:p>
    <w:p w14:paraId="531C392C" w14:textId="77777777" w:rsidR="007848B7" w:rsidRDefault="005E1A91" w:rsidP="00CB37DB">
      <w:pPr>
        <w:spacing w:line="240" w:lineRule="auto"/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}</w:t>
      </w:r>
    </w:p>
    <w:p w14:paraId="7CCA29BE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53" w:name="_Toc2309"/>
      <w:bookmarkStart w:id="154" w:name="_Toc55546070"/>
      <w:r>
        <w:rPr>
          <w:rFonts w:ascii="等线 Light" w:eastAsia="黑体" w:hAnsi="等线 Light" w:cs="Times New Roman"/>
          <w:bCs/>
          <w:sz w:val="21"/>
          <w:szCs w:val="28"/>
        </w:rPr>
        <w:t>接口出参</w:t>
      </w:r>
      <w:bookmarkEnd w:id="153"/>
      <w:bookmarkEnd w:id="154"/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7848B7" w14:paraId="4898A5A9" w14:textId="77777777">
        <w:tc>
          <w:tcPr>
            <w:tcW w:w="1665" w:type="dxa"/>
          </w:tcPr>
          <w:p w14:paraId="72B05947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参数名</w:t>
            </w:r>
          </w:p>
        </w:tc>
        <w:tc>
          <w:tcPr>
            <w:tcW w:w="990" w:type="dxa"/>
          </w:tcPr>
          <w:p w14:paraId="725DF15A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</w:tcPr>
          <w:p w14:paraId="1900ED94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53A6FF30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</w:tr>
    </w:tbl>
    <w:p w14:paraId="23181A57" w14:textId="77777777" w:rsidR="007848B7" w:rsidRDefault="007848B7">
      <w:pPr>
        <w:spacing w:line="240" w:lineRule="auto"/>
        <w:rPr>
          <w:rFonts w:ascii="宋体" w:hAnsi="宋体" w:cs="Times New Roman"/>
          <w:sz w:val="21"/>
          <w:szCs w:val="21"/>
        </w:rPr>
      </w:pPr>
    </w:p>
    <w:p w14:paraId="6EB73C31" w14:textId="77777777" w:rsidR="007848B7" w:rsidRDefault="005E1A91">
      <w:pPr>
        <w:keepNext/>
        <w:keepLines/>
        <w:numPr>
          <w:ilvl w:val="3"/>
          <w:numId w:val="1"/>
        </w:numPr>
        <w:spacing w:beforeLines="50" w:before="156" w:afterLines="50" w:after="156" w:line="240" w:lineRule="auto"/>
        <w:ind w:left="0" w:firstLine="0"/>
        <w:jc w:val="left"/>
        <w:outlineLvl w:val="2"/>
        <w:rPr>
          <w:rFonts w:ascii="等线 Light" w:eastAsia="黑体" w:hAnsi="等线 Light" w:cs="Times New Roman"/>
          <w:bCs/>
          <w:sz w:val="21"/>
          <w:szCs w:val="28"/>
        </w:rPr>
      </w:pPr>
      <w:r>
        <w:rPr>
          <w:rFonts w:ascii="等线 Light" w:eastAsia="黑体" w:hAnsi="等线 Light" w:cs="Times New Roman"/>
          <w:bCs/>
          <w:sz w:val="21"/>
          <w:szCs w:val="28"/>
        </w:rPr>
        <w:t xml:space="preserve"> </w:t>
      </w:r>
      <w:bookmarkStart w:id="155" w:name="_Toc28644"/>
      <w:bookmarkStart w:id="156" w:name="_Toc55546071"/>
      <w:r>
        <w:rPr>
          <w:rFonts w:ascii="等线 Light" w:eastAsia="黑体" w:hAnsi="等线 Light" w:cs="Times New Roman"/>
          <w:bCs/>
          <w:sz w:val="21"/>
          <w:szCs w:val="28"/>
        </w:rPr>
        <w:t>返回示例</w:t>
      </w:r>
      <w:bookmarkEnd w:id="155"/>
      <w:bookmarkEnd w:id="156"/>
    </w:p>
    <w:p w14:paraId="068D13AC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{</w:t>
      </w:r>
    </w:p>
    <w:p w14:paraId="6D38684D" w14:textId="77777777" w:rsidR="007848B7" w:rsidRDefault="005E1A91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“</w:t>
      </w:r>
      <w:r>
        <w:rPr>
          <w:rFonts w:ascii="宋体" w:hAnsi="宋体" w:cs="Times New Roman" w:hint="eastAsia"/>
          <w:sz w:val="21"/>
          <w:szCs w:val="21"/>
        </w:rPr>
        <w:t>respCode</w:t>
      </w:r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:</w:t>
      </w:r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00000</w:t>
      </w:r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,</w:t>
      </w:r>
    </w:p>
    <w:p w14:paraId="2806425E" w14:textId="77777777" w:rsidR="007848B7" w:rsidRDefault="005E1A91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“</w:t>
      </w:r>
      <w:proofErr w:type="spellStart"/>
      <w:r>
        <w:rPr>
          <w:rFonts w:ascii="宋体" w:hAnsi="宋体" w:cs="Times New Roman" w:hint="eastAsia"/>
          <w:sz w:val="21"/>
          <w:szCs w:val="21"/>
        </w:rPr>
        <w:t>respMsg</w:t>
      </w:r>
      <w:proofErr w:type="spellEnd"/>
      <w:r>
        <w:rPr>
          <w:rFonts w:ascii="宋体" w:hAnsi="宋体" w:cs="Times New Roman"/>
          <w:sz w:val="21"/>
          <w:szCs w:val="21"/>
        </w:rPr>
        <w:t>”</w:t>
      </w:r>
      <w:proofErr w:type="gramStart"/>
      <w:r>
        <w:rPr>
          <w:rFonts w:ascii="宋体" w:hAnsi="宋体" w:cs="Times New Roman" w:hint="eastAsia"/>
          <w:sz w:val="21"/>
          <w:szCs w:val="21"/>
        </w:rPr>
        <w:t>:</w:t>
      </w:r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Success</w:t>
      </w:r>
      <w:proofErr w:type="gramEnd"/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,</w:t>
      </w:r>
    </w:p>
    <w:p w14:paraId="132CD54F" w14:textId="77777777" w:rsidR="007848B7" w:rsidRDefault="005E1A91">
      <w:pPr>
        <w:spacing w:line="240" w:lineRule="auto"/>
        <w:ind w:firstLineChars="300" w:firstLine="63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“</w:t>
      </w:r>
      <w:proofErr w:type="spellStart"/>
      <w:r>
        <w:rPr>
          <w:rFonts w:ascii="宋体" w:hAnsi="宋体" w:cs="Times New Roman" w:hint="eastAsia"/>
          <w:sz w:val="21"/>
          <w:szCs w:val="21"/>
        </w:rPr>
        <w:t>respData</w:t>
      </w:r>
      <w:proofErr w:type="spellEnd"/>
      <w:proofErr w:type="gramStart"/>
      <w:r>
        <w:rPr>
          <w:rFonts w:ascii="宋体" w:hAnsi="宋体" w:cs="Times New Roman"/>
          <w:sz w:val="21"/>
          <w:szCs w:val="21"/>
        </w:rPr>
        <w:t>”</w:t>
      </w:r>
      <w:r>
        <w:rPr>
          <w:rFonts w:ascii="宋体" w:hAnsi="宋体" w:cs="Times New Roman" w:hint="eastAsia"/>
          <w:sz w:val="21"/>
          <w:szCs w:val="21"/>
        </w:rPr>
        <w:t>:null</w:t>
      </w:r>
      <w:proofErr w:type="gramEnd"/>
    </w:p>
    <w:p w14:paraId="3A000447" w14:textId="77777777" w:rsidR="007848B7" w:rsidRDefault="005E1A91">
      <w:pPr>
        <w:spacing w:line="240" w:lineRule="auto"/>
        <w:ind w:firstLineChars="2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}</w:t>
      </w:r>
    </w:p>
    <w:p w14:paraId="2DB0E3B2" w14:textId="77777777" w:rsidR="007848B7" w:rsidRDefault="007848B7">
      <w:pPr>
        <w:rPr>
          <w:color w:val="FF0000"/>
        </w:rPr>
      </w:pPr>
    </w:p>
    <w:p w14:paraId="761BFD93" w14:textId="77777777" w:rsidR="007848B7" w:rsidRDefault="005E1A91">
      <w:pPr>
        <w:pStyle w:val="11"/>
        <w:rPr>
          <w:sz w:val="24"/>
          <w:szCs w:val="24"/>
        </w:rPr>
      </w:pPr>
      <w:bookmarkStart w:id="157" w:name="_Toc22494"/>
      <w:bookmarkStart w:id="158" w:name="_Toc16098"/>
      <w:bookmarkStart w:id="159" w:name="_Toc11415"/>
      <w:bookmarkStart w:id="160" w:name="_Toc55546072"/>
      <w:bookmarkStart w:id="161" w:name="_Toc26234"/>
      <w:bookmarkStart w:id="162" w:name="_Toc29963"/>
      <w:r>
        <w:rPr>
          <w:rFonts w:hint="eastAsia"/>
          <w:sz w:val="24"/>
          <w:szCs w:val="24"/>
        </w:rPr>
        <w:lastRenderedPageBreak/>
        <w:t>错误码</w:t>
      </w:r>
      <w:bookmarkEnd w:id="157"/>
      <w:bookmarkEnd w:id="158"/>
      <w:bookmarkEnd w:id="159"/>
      <w:bookmarkEnd w:id="160"/>
      <w:bookmarkEnd w:id="161"/>
      <w:bookmarkEnd w:id="162"/>
    </w:p>
    <w:tbl>
      <w:tblPr>
        <w:tblW w:w="8343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6678"/>
      </w:tblGrid>
      <w:tr w:rsidR="007848B7" w14:paraId="03682732" w14:textId="77777777">
        <w:tc>
          <w:tcPr>
            <w:tcW w:w="1665" w:type="dxa"/>
          </w:tcPr>
          <w:p w14:paraId="2ADBEF68" w14:textId="77777777" w:rsidR="007848B7" w:rsidRDefault="005E1A91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错误编码</w:t>
            </w:r>
          </w:p>
        </w:tc>
        <w:tc>
          <w:tcPr>
            <w:tcW w:w="6678" w:type="dxa"/>
          </w:tcPr>
          <w:p w14:paraId="527C3E20" w14:textId="77777777" w:rsidR="007848B7" w:rsidRDefault="005E1A91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 w:hint="eastAsia"/>
                <w:szCs w:val="22"/>
              </w:rPr>
              <w:t>说明</w:t>
            </w:r>
          </w:p>
        </w:tc>
      </w:tr>
      <w:tr w:rsidR="007848B7" w14:paraId="7442315D" w14:textId="77777777">
        <w:tc>
          <w:tcPr>
            <w:tcW w:w="1665" w:type="dxa"/>
          </w:tcPr>
          <w:p w14:paraId="4DB46D46" w14:textId="77777777" w:rsidR="007848B7" w:rsidRDefault="005E1A91">
            <w:pPr>
              <w:spacing w:line="240" w:lineRule="auto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sz w:val="21"/>
                <w:szCs w:val="21"/>
              </w:rPr>
              <w:t>待定</w:t>
            </w:r>
          </w:p>
        </w:tc>
        <w:tc>
          <w:tcPr>
            <w:tcW w:w="6678" w:type="dxa"/>
          </w:tcPr>
          <w:p w14:paraId="1DD0F48B" w14:textId="77777777" w:rsidR="007848B7" w:rsidRDefault="007848B7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bookmarkEnd w:id="75"/>
    </w:tbl>
    <w:p w14:paraId="2A6CB7D2" w14:textId="77777777" w:rsidR="007848B7" w:rsidRDefault="007848B7"/>
    <w:p w14:paraId="27D4B0A8" w14:textId="77777777" w:rsidR="007848B7" w:rsidRDefault="005E1A91">
      <w:pPr>
        <w:pStyle w:val="11"/>
        <w:rPr>
          <w:sz w:val="24"/>
          <w:szCs w:val="24"/>
        </w:rPr>
      </w:pPr>
      <w:bookmarkStart w:id="163" w:name="_Toc18537"/>
      <w:bookmarkStart w:id="164" w:name="_Toc55546073"/>
      <w:bookmarkStart w:id="165" w:name="_Toc18884"/>
      <w:bookmarkStart w:id="166" w:name="_Toc3885"/>
      <w:bookmarkStart w:id="167" w:name="_Toc3230"/>
      <w:bookmarkStart w:id="168" w:name="_Toc29742"/>
      <w:bookmarkStart w:id="169" w:name="_Toc10411"/>
      <w:r>
        <w:rPr>
          <w:rFonts w:hint="eastAsia"/>
          <w:sz w:val="24"/>
          <w:szCs w:val="24"/>
        </w:rPr>
        <w:t>附录</w:t>
      </w:r>
      <w:bookmarkEnd w:id="163"/>
      <w:bookmarkEnd w:id="164"/>
      <w:bookmarkEnd w:id="165"/>
      <w:bookmarkEnd w:id="166"/>
      <w:bookmarkEnd w:id="167"/>
      <w:bookmarkEnd w:id="168"/>
      <w:bookmarkEnd w:id="169"/>
    </w:p>
    <w:p w14:paraId="2589EDCE" w14:textId="77777777" w:rsidR="007848B7" w:rsidRDefault="005E1A91">
      <w:pPr>
        <w:pStyle w:val="20"/>
        <w:rPr>
          <w:sz w:val="24"/>
          <w:szCs w:val="24"/>
        </w:rPr>
      </w:pPr>
      <w:bookmarkStart w:id="170" w:name="_Toc8065"/>
      <w:bookmarkStart w:id="171" w:name="_Toc28394"/>
      <w:bookmarkStart w:id="172" w:name="_Toc2990"/>
      <w:bookmarkStart w:id="173" w:name="_Toc26672"/>
      <w:bookmarkStart w:id="174" w:name="_Toc16592"/>
      <w:bookmarkStart w:id="175" w:name="_Toc3709"/>
      <w:bookmarkStart w:id="176" w:name="_Toc55546074"/>
      <w:proofErr w:type="gramStart"/>
      <w:r>
        <w:rPr>
          <w:rFonts w:hint="eastAsia"/>
          <w:sz w:val="24"/>
          <w:szCs w:val="24"/>
        </w:rPr>
        <w:t>包名类</w:t>
      </w:r>
      <w:proofErr w:type="gramEnd"/>
      <w:r>
        <w:rPr>
          <w:rFonts w:hint="eastAsia"/>
          <w:sz w:val="24"/>
          <w:szCs w:val="24"/>
        </w:rPr>
        <w:t>名设计</w:t>
      </w:r>
      <w:bookmarkEnd w:id="170"/>
      <w:bookmarkEnd w:id="171"/>
      <w:bookmarkEnd w:id="172"/>
      <w:bookmarkEnd w:id="173"/>
      <w:bookmarkEnd w:id="174"/>
      <w:bookmarkEnd w:id="175"/>
      <w:bookmarkEnd w:id="176"/>
    </w:p>
    <w:p w14:paraId="3774CA55" w14:textId="77777777" w:rsidR="007848B7" w:rsidRDefault="005E1A91">
      <w:r>
        <w:rPr>
          <w:rFonts w:hint="eastAsia"/>
        </w:rPr>
        <w:t>参考：</w:t>
      </w:r>
    </w:p>
    <w:p w14:paraId="1682F832" w14:textId="77777777" w:rsidR="007848B7" w:rsidRDefault="00634EDB">
      <w:hyperlink r:id="rId15" w:history="1">
        <w:r w:rsidR="005E1A91">
          <w:rPr>
            <w:rStyle w:val="affff6"/>
            <w:rFonts w:ascii="-apple-system" w:eastAsia="-apple-system" w:hAnsi="-apple-system" w:cs="-apple-system"/>
            <w:color w:val="172B4D"/>
            <w:spacing w:val="-2"/>
            <w:u w:val="none"/>
            <w:shd w:val="clear" w:color="auto" w:fill="FFFFFF"/>
          </w:rPr>
          <w:t>Java编码规范</w:t>
        </w:r>
      </w:hyperlink>
      <w:r w:rsidR="005E1A91">
        <w:rPr>
          <w:rFonts w:hint="eastAsia"/>
        </w:rPr>
        <w:t>：</w:t>
      </w:r>
    </w:p>
    <w:p w14:paraId="39785D6C" w14:textId="77777777" w:rsidR="007848B7" w:rsidRDefault="00634EDB">
      <w:pPr>
        <w:rPr>
          <w:rFonts w:ascii="宋体" w:hAnsi="宋体" w:cs="宋体"/>
        </w:rPr>
      </w:pPr>
      <w:hyperlink r:id="rId16" w:history="1">
        <w:r w:rsidR="005E1A91">
          <w:rPr>
            <w:rStyle w:val="affff6"/>
            <w:rFonts w:ascii="宋体" w:hAnsi="宋体" w:cs="宋体"/>
          </w:rPr>
          <w:t>http://10.24.3.242/wiki/pages/viewpage.action?pageId=6815768</w:t>
        </w:r>
      </w:hyperlink>
    </w:p>
    <w:p w14:paraId="59A4C81B" w14:textId="77777777" w:rsidR="007848B7" w:rsidRDefault="007848B7"/>
    <w:p w14:paraId="219DA5C7" w14:textId="77777777" w:rsidR="007848B7" w:rsidRDefault="00634EDB">
      <w:hyperlink r:id="rId17" w:history="1">
        <w:r w:rsidR="005E1A91">
          <w:rPr>
            <w:rStyle w:val="affff6"/>
            <w:rFonts w:ascii="-apple-system" w:eastAsia="-apple-system" w:hAnsi="-apple-system" w:cs="-apple-system"/>
            <w:color w:val="172B4D"/>
            <w:spacing w:val="-2"/>
            <w:u w:val="none"/>
            <w:shd w:val="clear" w:color="auto" w:fill="FFFFFF"/>
          </w:rPr>
          <w:t>项目通用约定</w:t>
        </w:r>
      </w:hyperlink>
      <w:r w:rsidR="005E1A91">
        <w:rPr>
          <w:rFonts w:hint="eastAsia"/>
        </w:rPr>
        <w:t>：</w:t>
      </w:r>
    </w:p>
    <w:p w14:paraId="37ED8156" w14:textId="77777777" w:rsidR="007848B7" w:rsidRDefault="00634EDB">
      <w:hyperlink r:id="rId18" w:history="1">
        <w:r w:rsidR="005E1A91">
          <w:rPr>
            <w:rStyle w:val="affff6"/>
            <w:rFonts w:ascii="宋体" w:hAnsi="宋体" w:cs="宋体"/>
          </w:rPr>
          <w:t>http://10.24.3.242/wiki/pages/viewpage.action?pageId=10747997</w:t>
        </w:r>
      </w:hyperlink>
    </w:p>
    <w:sectPr w:rsidR="0078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A3926" w14:textId="77777777" w:rsidR="00634EDB" w:rsidRDefault="00634EDB">
      <w:pPr>
        <w:spacing w:line="240" w:lineRule="auto"/>
      </w:pPr>
      <w:r>
        <w:separator/>
      </w:r>
    </w:p>
  </w:endnote>
  <w:endnote w:type="continuationSeparator" w:id="0">
    <w:p w14:paraId="622BA65E" w14:textId="77777777" w:rsidR="00634EDB" w:rsidRDefault="00634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Segoe Print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-apple-system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4F2B" w14:textId="77777777" w:rsidR="005E1A91" w:rsidRDefault="005E1A91">
    <w:pPr>
      <w:pStyle w:val="aff7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2D91B" w14:textId="77777777" w:rsidR="005E1A91" w:rsidRDefault="005E1A91">
    <w:pPr>
      <w:pStyle w:val="aff7"/>
      <w:jc w:val="center"/>
      <w:rPr>
        <w:rFonts w:ascii="宋体" w:hAnsi="宋体"/>
        <w:b/>
      </w:rPr>
    </w:pP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~ </w:t>
    </w:r>
    <w:r>
      <w:rPr>
        <w:rFonts w:ascii="宋体" w:eastAsiaTheme="minorEastAsia" w:hAnsi="宋体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>PAGE    \* MERGEFORMAT</w:instrText>
    </w:r>
    <w:r>
      <w:rPr>
        <w:rFonts w:ascii="宋体" w:eastAsiaTheme="minorEastAsia" w:hAnsi="宋体"/>
        <w:b/>
        <w:sz w:val="22"/>
        <w:szCs w:val="22"/>
        <w:lang w:val="zh-CN"/>
      </w:rPr>
      <w:fldChar w:fldCharType="separate"/>
    </w:r>
    <w:r>
      <w:rPr>
        <w:rFonts w:ascii="宋体" w:eastAsiaTheme="minorEastAsia" w:hAnsi="宋体"/>
        <w:b/>
        <w:sz w:val="22"/>
        <w:szCs w:val="22"/>
        <w:lang w:val="zh-CN"/>
      </w:rPr>
      <w:t>6</w:t>
    </w:r>
    <w:r>
      <w:rPr>
        <w:rFonts w:ascii="宋体" w:eastAsiaTheme="minorEastAsia" w:hAnsi="宋体"/>
        <w:b/>
        <w:sz w:val="22"/>
        <w:szCs w:val="22"/>
        <w:lang w:val="zh-CN"/>
      </w:rPr>
      <w:t>4</w:t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fldChar w:fldCharType="end"/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7D033" w14:textId="77777777" w:rsidR="00634EDB" w:rsidRDefault="00634EDB">
      <w:pPr>
        <w:spacing w:line="240" w:lineRule="auto"/>
      </w:pPr>
      <w:r>
        <w:separator/>
      </w:r>
    </w:p>
  </w:footnote>
  <w:footnote w:type="continuationSeparator" w:id="0">
    <w:p w14:paraId="2C19A5C4" w14:textId="77777777" w:rsidR="00634EDB" w:rsidRDefault="00634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5690" w14:textId="77777777" w:rsidR="005E1A91" w:rsidRDefault="005E1A91">
    <w:pPr>
      <w:pStyle w:val="affa"/>
      <w:jc w:val="right"/>
    </w:pPr>
    <w:r>
      <w:rPr>
        <w:rFonts w:hint="eastAsia"/>
      </w:rPr>
      <w:t>智能网联</w:t>
    </w:r>
    <w:r>
      <w:rPr>
        <w:rFonts w:hint="eastAsia"/>
      </w:rPr>
      <w:t>BNLINK</w:t>
    </w:r>
    <w:r>
      <w:rPr>
        <w:rFonts w:hint="eastAsia"/>
      </w:rPr>
      <w:t>技术方案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E4D45" w14:textId="77777777" w:rsidR="005E1A91" w:rsidRDefault="005E1A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"/>
      <w:lvlJc w:val="left"/>
      <w:pPr>
        <w:tabs>
          <w:tab w:val="left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1" w15:restartNumberingAfterBreak="0">
    <w:nsid w:val="00817CF6"/>
    <w:multiLevelType w:val="multilevel"/>
    <w:tmpl w:val="00817CF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357E8B"/>
    <w:multiLevelType w:val="multilevel"/>
    <w:tmpl w:val="05357E8B"/>
    <w:lvl w:ilvl="0">
      <w:start w:val="1"/>
      <w:numFmt w:val="bullet"/>
      <w:pStyle w:val="a0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a1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5066A5"/>
    <w:multiLevelType w:val="multilevel"/>
    <w:tmpl w:val="095066A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1140" w:hanging="360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CA53C2E"/>
    <w:multiLevelType w:val="multilevel"/>
    <w:tmpl w:val="0CA53C2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C72727F"/>
    <w:multiLevelType w:val="singleLevel"/>
    <w:tmpl w:val="1C72727F"/>
    <w:lvl w:ilvl="0">
      <w:start w:val="1"/>
      <w:numFmt w:val="bullet"/>
      <w:pStyle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0B62E5"/>
    <w:multiLevelType w:val="multilevel"/>
    <w:tmpl w:val="1D0B62E5"/>
    <w:lvl w:ilvl="0">
      <w:start w:val="1"/>
      <w:numFmt w:val="bullet"/>
      <w:pStyle w:val="1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29722D9F"/>
    <w:multiLevelType w:val="multilevel"/>
    <w:tmpl w:val="29722D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8D227C"/>
    <w:multiLevelType w:val="multilevel"/>
    <w:tmpl w:val="2A8D227C"/>
    <w:lvl w:ilvl="0">
      <w:start w:val="1"/>
      <w:numFmt w:val="chineseCountingThousand"/>
      <w:pStyle w:val="a2"/>
      <w:suff w:val="nothing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EBB3C91"/>
    <w:multiLevelType w:val="multilevel"/>
    <w:tmpl w:val="3EBB3C91"/>
    <w:lvl w:ilvl="0">
      <w:start w:val="1"/>
      <w:numFmt w:val="chineseCountingThousand"/>
      <w:pStyle w:val="10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3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4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4DD270E"/>
    <w:multiLevelType w:val="multilevel"/>
    <w:tmpl w:val="44DD270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971DF8"/>
    <w:multiLevelType w:val="multilevel"/>
    <w:tmpl w:val="48971DF8"/>
    <w:lvl w:ilvl="0">
      <w:start w:val="1"/>
      <w:numFmt w:val="decimal"/>
      <w:pStyle w:val="Heading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0047862"/>
    <w:multiLevelType w:val="multilevel"/>
    <w:tmpl w:val="50047862"/>
    <w:lvl w:ilvl="0">
      <w:start w:val="1"/>
      <w:numFmt w:val="chineseCountingThousand"/>
      <w:pStyle w:val="a5"/>
      <w:lvlText w:val="第%1部分"/>
      <w:lvlJc w:val="left"/>
      <w:pPr>
        <w:ind w:left="13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8F7B7A"/>
    <w:multiLevelType w:val="multilevel"/>
    <w:tmpl w:val="528F7B7A"/>
    <w:lvl w:ilvl="0">
      <w:start w:val="1"/>
      <w:numFmt w:val="bullet"/>
      <w:pStyle w:val="2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6FE03E7"/>
    <w:multiLevelType w:val="multilevel"/>
    <w:tmpl w:val="56FE03E7"/>
    <w:lvl w:ilvl="0">
      <w:start w:val="1"/>
      <w:numFmt w:val="decimal"/>
      <w:pStyle w:val="11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6" w15:restartNumberingAfterBreak="0">
    <w:nsid w:val="5E7A28DD"/>
    <w:multiLevelType w:val="multilevel"/>
    <w:tmpl w:val="5E7A28DD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h3l3H33Char3CharCharCharChar3CharCh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5EBE6A6F"/>
    <w:multiLevelType w:val="singleLevel"/>
    <w:tmpl w:val="5EBE6A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EF9B897"/>
    <w:multiLevelType w:val="singleLevel"/>
    <w:tmpl w:val="5EF9B897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60600D80"/>
    <w:multiLevelType w:val="multilevel"/>
    <w:tmpl w:val="60600D80"/>
    <w:lvl w:ilvl="0">
      <w:start w:val="1"/>
      <w:numFmt w:val="bullet"/>
      <w:pStyle w:val="a6"/>
      <w:lvlText w:val=""/>
      <w:lvlJc w:val="left"/>
      <w:pPr>
        <w:tabs>
          <w:tab w:val="left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20" w15:restartNumberingAfterBreak="0">
    <w:nsid w:val="63D66712"/>
    <w:multiLevelType w:val="multilevel"/>
    <w:tmpl w:val="63D66712"/>
    <w:lvl w:ilvl="0">
      <w:start w:val="1"/>
      <w:numFmt w:val="decimal"/>
      <w:pStyle w:val="12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6B8053DC"/>
    <w:multiLevelType w:val="multilevel"/>
    <w:tmpl w:val="6B8053D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CB7960"/>
    <w:multiLevelType w:val="multilevel"/>
    <w:tmpl w:val="77CB7960"/>
    <w:lvl w:ilvl="0">
      <w:start w:val="1"/>
      <w:numFmt w:val="bullet"/>
      <w:pStyle w:val="Bulletwithtext1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2117AD"/>
    <w:multiLevelType w:val="multilevel"/>
    <w:tmpl w:val="7A2117AD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BCB77E8"/>
    <w:multiLevelType w:val="multilevel"/>
    <w:tmpl w:val="7BCB77E8"/>
    <w:lvl w:ilvl="0">
      <w:start w:val="1"/>
      <w:numFmt w:val="bullet"/>
      <w:pStyle w:val="31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8"/>
  </w:num>
  <w:num w:numId="5">
    <w:abstractNumId w:val="5"/>
  </w:num>
  <w:num w:numId="6">
    <w:abstractNumId w:val="22"/>
  </w:num>
  <w:num w:numId="7">
    <w:abstractNumId w:val="10"/>
  </w:num>
  <w:num w:numId="8">
    <w:abstractNumId w:val="2"/>
  </w:num>
  <w:num w:numId="9">
    <w:abstractNumId w:val="13"/>
  </w:num>
  <w:num w:numId="10">
    <w:abstractNumId w:val="6"/>
  </w:num>
  <w:num w:numId="11">
    <w:abstractNumId w:val="14"/>
  </w:num>
  <w:num w:numId="12">
    <w:abstractNumId w:val="24"/>
  </w:num>
  <w:num w:numId="13">
    <w:abstractNumId w:val="20"/>
  </w:num>
  <w:num w:numId="14">
    <w:abstractNumId w:val="16"/>
  </w:num>
  <w:num w:numId="15">
    <w:abstractNumId w:val="12"/>
  </w:num>
  <w:num w:numId="16">
    <w:abstractNumId w:val="9"/>
  </w:num>
  <w:num w:numId="17">
    <w:abstractNumId w:val="7"/>
  </w:num>
  <w:num w:numId="18">
    <w:abstractNumId w:val="3"/>
  </w:num>
  <w:num w:numId="19">
    <w:abstractNumId w:val="11"/>
  </w:num>
  <w:num w:numId="20">
    <w:abstractNumId w:val="21"/>
  </w:num>
  <w:num w:numId="21">
    <w:abstractNumId w:val="18"/>
  </w:num>
  <w:num w:numId="22">
    <w:abstractNumId w:val="4"/>
  </w:num>
  <w:num w:numId="23">
    <w:abstractNumId w:val="23"/>
  </w:num>
  <w:num w:numId="24">
    <w:abstractNumId w:val="1"/>
  </w:num>
  <w:num w:numId="2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ng Vincent">
    <w15:presenceInfo w15:providerId="None" w15:userId="Wang Vinc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8A2"/>
    <w:rsid w:val="0000256F"/>
    <w:rsid w:val="00015A3D"/>
    <w:rsid w:val="00042BFA"/>
    <w:rsid w:val="0004410D"/>
    <w:rsid w:val="000533D5"/>
    <w:rsid w:val="000621C6"/>
    <w:rsid w:val="000779E5"/>
    <w:rsid w:val="00081437"/>
    <w:rsid w:val="0009528B"/>
    <w:rsid w:val="000A4308"/>
    <w:rsid w:val="000A4441"/>
    <w:rsid w:val="000C09C6"/>
    <w:rsid w:val="000C4F0C"/>
    <w:rsid w:val="000D2237"/>
    <w:rsid w:val="000D3940"/>
    <w:rsid w:val="000D727A"/>
    <w:rsid w:val="00100DEB"/>
    <w:rsid w:val="00102205"/>
    <w:rsid w:val="001235F0"/>
    <w:rsid w:val="0013311B"/>
    <w:rsid w:val="001416CF"/>
    <w:rsid w:val="0014293E"/>
    <w:rsid w:val="001503AB"/>
    <w:rsid w:val="001545E5"/>
    <w:rsid w:val="00165FCA"/>
    <w:rsid w:val="00167D96"/>
    <w:rsid w:val="00172A27"/>
    <w:rsid w:val="001779A3"/>
    <w:rsid w:val="00184DE6"/>
    <w:rsid w:val="00192CC2"/>
    <w:rsid w:val="00192F54"/>
    <w:rsid w:val="00193B4B"/>
    <w:rsid w:val="001978B3"/>
    <w:rsid w:val="001A0B98"/>
    <w:rsid w:val="001B3B93"/>
    <w:rsid w:val="001D7B42"/>
    <w:rsid w:val="001D7C04"/>
    <w:rsid w:val="001D7E7B"/>
    <w:rsid w:val="001E425E"/>
    <w:rsid w:val="001F0933"/>
    <w:rsid w:val="001F7616"/>
    <w:rsid w:val="00200F60"/>
    <w:rsid w:val="002066BB"/>
    <w:rsid w:val="00211B18"/>
    <w:rsid w:val="00212F4A"/>
    <w:rsid w:val="002173ED"/>
    <w:rsid w:val="00221DDB"/>
    <w:rsid w:val="00231604"/>
    <w:rsid w:val="002319FC"/>
    <w:rsid w:val="00236322"/>
    <w:rsid w:val="00237EC0"/>
    <w:rsid w:val="00241114"/>
    <w:rsid w:val="00252B36"/>
    <w:rsid w:val="00265CDB"/>
    <w:rsid w:val="002740BF"/>
    <w:rsid w:val="0028489B"/>
    <w:rsid w:val="002A774E"/>
    <w:rsid w:val="002B5C4D"/>
    <w:rsid w:val="002E5BC2"/>
    <w:rsid w:val="002F4387"/>
    <w:rsid w:val="002F4428"/>
    <w:rsid w:val="002F57A9"/>
    <w:rsid w:val="002F5CCA"/>
    <w:rsid w:val="00307273"/>
    <w:rsid w:val="003079EF"/>
    <w:rsid w:val="0031134B"/>
    <w:rsid w:val="00311597"/>
    <w:rsid w:val="003131FA"/>
    <w:rsid w:val="00316758"/>
    <w:rsid w:val="0032400B"/>
    <w:rsid w:val="003419CD"/>
    <w:rsid w:val="00353472"/>
    <w:rsid w:val="0036339D"/>
    <w:rsid w:val="00363E5E"/>
    <w:rsid w:val="00367571"/>
    <w:rsid w:val="00372C32"/>
    <w:rsid w:val="00381FE7"/>
    <w:rsid w:val="003A0536"/>
    <w:rsid w:val="003A0EF1"/>
    <w:rsid w:val="003A623E"/>
    <w:rsid w:val="003B0143"/>
    <w:rsid w:val="003D2283"/>
    <w:rsid w:val="003E389D"/>
    <w:rsid w:val="003E6505"/>
    <w:rsid w:val="003E751E"/>
    <w:rsid w:val="003E7EA3"/>
    <w:rsid w:val="00406828"/>
    <w:rsid w:val="00406F13"/>
    <w:rsid w:val="00407968"/>
    <w:rsid w:val="0041597F"/>
    <w:rsid w:val="004226B7"/>
    <w:rsid w:val="0043240D"/>
    <w:rsid w:val="00435344"/>
    <w:rsid w:val="00451907"/>
    <w:rsid w:val="004563F8"/>
    <w:rsid w:val="004603E0"/>
    <w:rsid w:val="00465B08"/>
    <w:rsid w:val="00466979"/>
    <w:rsid w:val="00481AC4"/>
    <w:rsid w:val="00486455"/>
    <w:rsid w:val="00486F20"/>
    <w:rsid w:val="004B4861"/>
    <w:rsid w:val="004B6730"/>
    <w:rsid w:val="004B73F6"/>
    <w:rsid w:val="004C6712"/>
    <w:rsid w:val="004C6B5D"/>
    <w:rsid w:val="004D2D4C"/>
    <w:rsid w:val="004D4086"/>
    <w:rsid w:val="004D6DF6"/>
    <w:rsid w:val="004E0830"/>
    <w:rsid w:val="004E3B5B"/>
    <w:rsid w:val="004E5F75"/>
    <w:rsid w:val="004F107A"/>
    <w:rsid w:val="00506DE6"/>
    <w:rsid w:val="005210BA"/>
    <w:rsid w:val="0052198F"/>
    <w:rsid w:val="00522F11"/>
    <w:rsid w:val="00525DD3"/>
    <w:rsid w:val="00532927"/>
    <w:rsid w:val="00534FEB"/>
    <w:rsid w:val="00540790"/>
    <w:rsid w:val="00556870"/>
    <w:rsid w:val="00557996"/>
    <w:rsid w:val="005637A1"/>
    <w:rsid w:val="00564C1D"/>
    <w:rsid w:val="00571CCD"/>
    <w:rsid w:val="0058113C"/>
    <w:rsid w:val="0058314C"/>
    <w:rsid w:val="0058394F"/>
    <w:rsid w:val="005A0E3B"/>
    <w:rsid w:val="005A5B06"/>
    <w:rsid w:val="005A7AE2"/>
    <w:rsid w:val="005C44BF"/>
    <w:rsid w:val="005C68F6"/>
    <w:rsid w:val="005C7117"/>
    <w:rsid w:val="005C739E"/>
    <w:rsid w:val="005D2CD9"/>
    <w:rsid w:val="005D57BF"/>
    <w:rsid w:val="005E1A91"/>
    <w:rsid w:val="005E24C5"/>
    <w:rsid w:val="005E7C3F"/>
    <w:rsid w:val="005F30C0"/>
    <w:rsid w:val="005F6398"/>
    <w:rsid w:val="0060406F"/>
    <w:rsid w:val="0061711A"/>
    <w:rsid w:val="00622FA9"/>
    <w:rsid w:val="00624840"/>
    <w:rsid w:val="00634EDB"/>
    <w:rsid w:val="006356A1"/>
    <w:rsid w:val="00645179"/>
    <w:rsid w:val="00651306"/>
    <w:rsid w:val="00663DF5"/>
    <w:rsid w:val="00666D83"/>
    <w:rsid w:val="00666F55"/>
    <w:rsid w:val="006672A2"/>
    <w:rsid w:val="006752A7"/>
    <w:rsid w:val="00680C97"/>
    <w:rsid w:val="006836DF"/>
    <w:rsid w:val="00686662"/>
    <w:rsid w:val="006879B4"/>
    <w:rsid w:val="00687E32"/>
    <w:rsid w:val="00696076"/>
    <w:rsid w:val="006A46A3"/>
    <w:rsid w:val="006B066E"/>
    <w:rsid w:val="006C2C03"/>
    <w:rsid w:val="006C470C"/>
    <w:rsid w:val="006C4DFE"/>
    <w:rsid w:val="006D239A"/>
    <w:rsid w:val="006D3DD8"/>
    <w:rsid w:val="006F0DAC"/>
    <w:rsid w:val="006F2F58"/>
    <w:rsid w:val="00701F9A"/>
    <w:rsid w:val="0074050B"/>
    <w:rsid w:val="00744A16"/>
    <w:rsid w:val="0076019F"/>
    <w:rsid w:val="00766F7A"/>
    <w:rsid w:val="007708FD"/>
    <w:rsid w:val="0077333B"/>
    <w:rsid w:val="007848B7"/>
    <w:rsid w:val="007912AC"/>
    <w:rsid w:val="007967A8"/>
    <w:rsid w:val="007971D6"/>
    <w:rsid w:val="007A73C7"/>
    <w:rsid w:val="007B15D5"/>
    <w:rsid w:val="007E345C"/>
    <w:rsid w:val="007E550E"/>
    <w:rsid w:val="007E5C59"/>
    <w:rsid w:val="007F0766"/>
    <w:rsid w:val="007F3553"/>
    <w:rsid w:val="007F65C0"/>
    <w:rsid w:val="00800C1C"/>
    <w:rsid w:val="00801FE4"/>
    <w:rsid w:val="008024B4"/>
    <w:rsid w:val="00805500"/>
    <w:rsid w:val="00805F52"/>
    <w:rsid w:val="00806BEA"/>
    <w:rsid w:val="008110D9"/>
    <w:rsid w:val="008114DD"/>
    <w:rsid w:val="00812CAA"/>
    <w:rsid w:val="00826298"/>
    <w:rsid w:val="00826DD9"/>
    <w:rsid w:val="00830B9B"/>
    <w:rsid w:val="00842810"/>
    <w:rsid w:val="00842B65"/>
    <w:rsid w:val="00846E9D"/>
    <w:rsid w:val="00851541"/>
    <w:rsid w:val="008562EC"/>
    <w:rsid w:val="00864D7F"/>
    <w:rsid w:val="008736F5"/>
    <w:rsid w:val="00876D9E"/>
    <w:rsid w:val="008779B8"/>
    <w:rsid w:val="00890D94"/>
    <w:rsid w:val="00891C8C"/>
    <w:rsid w:val="008A1FF5"/>
    <w:rsid w:val="008A50A2"/>
    <w:rsid w:val="008B2F8A"/>
    <w:rsid w:val="008B3F52"/>
    <w:rsid w:val="008B4F81"/>
    <w:rsid w:val="008C2C57"/>
    <w:rsid w:val="008D53C3"/>
    <w:rsid w:val="008E7929"/>
    <w:rsid w:val="008F4784"/>
    <w:rsid w:val="0090289B"/>
    <w:rsid w:val="00917294"/>
    <w:rsid w:val="00925ADA"/>
    <w:rsid w:val="0093442A"/>
    <w:rsid w:val="00945B41"/>
    <w:rsid w:val="009619DE"/>
    <w:rsid w:val="00974C2B"/>
    <w:rsid w:val="00986153"/>
    <w:rsid w:val="009A2CE1"/>
    <w:rsid w:val="009B149A"/>
    <w:rsid w:val="009B7964"/>
    <w:rsid w:val="009C5C77"/>
    <w:rsid w:val="009C61DE"/>
    <w:rsid w:val="009D2B6E"/>
    <w:rsid w:val="009D43B1"/>
    <w:rsid w:val="009D7760"/>
    <w:rsid w:val="009F0C2B"/>
    <w:rsid w:val="00A047C9"/>
    <w:rsid w:val="00A049B6"/>
    <w:rsid w:val="00A111A4"/>
    <w:rsid w:val="00A11D98"/>
    <w:rsid w:val="00A30BE9"/>
    <w:rsid w:val="00A362E7"/>
    <w:rsid w:val="00A44F1D"/>
    <w:rsid w:val="00A456D6"/>
    <w:rsid w:val="00A512A0"/>
    <w:rsid w:val="00A72D84"/>
    <w:rsid w:val="00A848AF"/>
    <w:rsid w:val="00A91EF7"/>
    <w:rsid w:val="00A95915"/>
    <w:rsid w:val="00A9643E"/>
    <w:rsid w:val="00AB0810"/>
    <w:rsid w:val="00AB119A"/>
    <w:rsid w:val="00AB1C13"/>
    <w:rsid w:val="00AB41B4"/>
    <w:rsid w:val="00AB6B44"/>
    <w:rsid w:val="00AC1B20"/>
    <w:rsid w:val="00AC73B0"/>
    <w:rsid w:val="00AD028F"/>
    <w:rsid w:val="00AD0E06"/>
    <w:rsid w:val="00AD4854"/>
    <w:rsid w:val="00AE6594"/>
    <w:rsid w:val="00AE6D06"/>
    <w:rsid w:val="00B0017D"/>
    <w:rsid w:val="00B00BE8"/>
    <w:rsid w:val="00B011A6"/>
    <w:rsid w:val="00B34F10"/>
    <w:rsid w:val="00B54E53"/>
    <w:rsid w:val="00B61326"/>
    <w:rsid w:val="00B640B6"/>
    <w:rsid w:val="00B70FD1"/>
    <w:rsid w:val="00B945AF"/>
    <w:rsid w:val="00BA74E8"/>
    <w:rsid w:val="00BA7664"/>
    <w:rsid w:val="00BE1190"/>
    <w:rsid w:val="00BE300C"/>
    <w:rsid w:val="00BE4012"/>
    <w:rsid w:val="00BE7006"/>
    <w:rsid w:val="00BF34D1"/>
    <w:rsid w:val="00BF47E1"/>
    <w:rsid w:val="00BF782E"/>
    <w:rsid w:val="00C06B23"/>
    <w:rsid w:val="00C25B92"/>
    <w:rsid w:val="00C261FE"/>
    <w:rsid w:val="00C36881"/>
    <w:rsid w:val="00C51A5D"/>
    <w:rsid w:val="00C614A4"/>
    <w:rsid w:val="00C7032A"/>
    <w:rsid w:val="00C900BD"/>
    <w:rsid w:val="00C90EB7"/>
    <w:rsid w:val="00C922FC"/>
    <w:rsid w:val="00CA13AE"/>
    <w:rsid w:val="00CA594F"/>
    <w:rsid w:val="00CB37DB"/>
    <w:rsid w:val="00CD45E8"/>
    <w:rsid w:val="00CD5671"/>
    <w:rsid w:val="00CF034C"/>
    <w:rsid w:val="00CF2B37"/>
    <w:rsid w:val="00D00A4E"/>
    <w:rsid w:val="00D02C96"/>
    <w:rsid w:val="00D066D5"/>
    <w:rsid w:val="00D3499E"/>
    <w:rsid w:val="00D416A6"/>
    <w:rsid w:val="00D426B0"/>
    <w:rsid w:val="00D5310C"/>
    <w:rsid w:val="00D5548D"/>
    <w:rsid w:val="00D6445B"/>
    <w:rsid w:val="00D90F99"/>
    <w:rsid w:val="00D92DBB"/>
    <w:rsid w:val="00D92F13"/>
    <w:rsid w:val="00D975A7"/>
    <w:rsid w:val="00DA2ECE"/>
    <w:rsid w:val="00DB0E05"/>
    <w:rsid w:val="00DC4A0D"/>
    <w:rsid w:val="00DC4A76"/>
    <w:rsid w:val="00DD1EBB"/>
    <w:rsid w:val="00DE54FA"/>
    <w:rsid w:val="00DF0474"/>
    <w:rsid w:val="00DF6B52"/>
    <w:rsid w:val="00E0257B"/>
    <w:rsid w:val="00E0662F"/>
    <w:rsid w:val="00E2286F"/>
    <w:rsid w:val="00E2712B"/>
    <w:rsid w:val="00E426A0"/>
    <w:rsid w:val="00E42744"/>
    <w:rsid w:val="00E55B56"/>
    <w:rsid w:val="00E56AE4"/>
    <w:rsid w:val="00E6091C"/>
    <w:rsid w:val="00E82EC6"/>
    <w:rsid w:val="00E84FC7"/>
    <w:rsid w:val="00E939EE"/>
    <w:rsid w:val="00EA757C"/>
    <w:rsid w:val="00EC3B21"/>
    <w:rsid w:val="00ED59F9"/>
    <w:rsid w:val="00EE6FCC"/>
    <w:rsid w:val="00F03003"/>
    <w:rsid w:val="00F045F0"/>
    <w:rsid w:val="00F04C05"/>
    <w:rsid w:val="00F10A45"/>
    <w:rsid w:val="00F31B47"/>
    <w:rsid w:val="00F34C3F"/>
    <w:rsid w:val="00F41EA8"/>
    <w:rsid w:val="00F42917"/>
    <w:rsid w:val="00F46AB3"/>
    <w:rsid w:val="00F509A6"/>
    <w:rsid w:val="00F60E2E"/>
    <w:rsid w:val="00F61212"/>
    <w:rsid w:val="00F61ACF"/>
    <w:rsid w:val="00F714F1"/>
    <w:rsid w:val="00F71B2F"/>
    <w:rsid w:val="00F7299F"/>
    <w:rsid w:val="00F77799"/>
    <w:rsid w:val="00F90784"/>
    <w:rsid w:val="00FB406B"/>
    <w:rsid w:val="00FB4990"/>
    <w:rsid w:val="00FD1403"/>
    <w:rsid w:val="00FD3FFE"/>
    <w:rsid w:val="00FE32F8"/>
    <w:rsid w:val="00FE5CD0"/>
    <w:rsid w:val="00FF2F8E"/>
    <w:rsid w:val="00FF356F"/>
    <w:rsid w:val="01113C39"/>
    <w:rsid w:val="01185C3A"/>
    <w:rsid w:val="012348CB"/>
    <w:rsid w:val="0135604B"/>
    <w:rsid w:val="013D1B8F"/>
    <w:rsid w:val="01431FC3"/>
    <w:rsid w:val="01447552"/>
    <w:rsid w:val="015E052A"/>
    <w:rsid w:val="018346AD"/>
    <w:rsid w:val="019608FF"/>
    <w:rsid w:val="01A126F4"/>
    <w:rsid w:val="01A2317A"/>
    <w:rsid w:val="01A9027F"/>
    <w:rsid w:val="01AC0B72"/>
    <w:rsid w:val="01AF3929"/>
    <w:rsid w:val="01B43734"/>
    <w:rsid w:val="01BC352F"/>
    <w:rsid w:val="01D8377A"/>
    <w:rsid w:val="01E6331D"/>
    <w:rsid w:val="01E755E8"/>
    <w:rsid w:val="01EB1A6F"/>
    <w:rsid w:val="01FC7059"/>
    <w:rsid w:val="01FC73A8"/>
    <w:rsid w:val="022F72EE"/>
    <w:rsid w:val="0248146F"/>
    <w:rsid w:val="024F3740"/>
    <w:rsid w:val="02614A23"/>
    <w:rsid w:val="026744F9"/>
    <w:rsid w:val="02681D6C"/>
    <w:rsid w:val="02776003"/>
    <w:rsid w:val="028E0EA8"/>
    <w:rsid w:val="028F26C7"/>
    <w:rsid w:val="029E5D76"/>
    <w:rsid w:val="02DC0C06"/>
    <w:rsid w:val="02DD6955"/>
    <w:rsid w:val="02E85F1B"/>
    <w:rsid w:val="02ED67D5"/>
    <w:rsid w:val="0309558D"/>
    <w:rsid w:val="03116D22"/>
    <w:rsid w:val="031F2F9D"/>
    <w:rsid w:val="03253979"/>
    <w:rsid w:val="032C265D"/>
    <w:rsid w:val="033D5F1C"/>
    <w:rsid w:val="03407B0B"/>
    <w:rsid w:val="03517FE3"/>
    <w:rsid w:val="03556B8D"/>
    <w:rsid w:val="035A5190"/>
    <w:rsid w:val="037152BC"/>
    <w:rsid w:val="037F785B"/>
    <w:rsid w:val="03823EB9"/>
    <w:rsid w:val="038314E1"/>
    <w:rsid w:val="03921057"/>
    <w:rsid w:val="039920CA"/>
    <w:rsid w:val="03B11B3D"/>
    <w:rsid w:val="03B15736"/>
    <w:rsid w:val="03B96EB9"/>
    <w:rsid w:val="03BF71CC"/>
    <w:rsid w:val="03C927E0"/>
    <w:rsid w:val="03C97F87"/>
    <w:rsid w:val="03D56E6D"/>
    <w:rsid w:val="03D6328B"/>
    <w:rsid w:val="03DA72C7"/>
    <w:rsid w:val="03DF1548"/>
    <w:rsid w:val="03E47718"/>
    <w:rsid w:val="03E514A0"/>
    <w:rsid w:val="04152AEA"/>
    <w:rsid w:val="041766EC"/>
    <w:rsid w:val="042F3AED"/>
    <w:rsid w:val="04521F0C"/>
    <w:rsid w:val="04521F26"/>
    <w:rsid w:val="04540DA0"/>
    <w:rsid w:val="04674ABC"/>
    <w:rsid w:val="046A686B"/>
    <w:rsid w:val="047567E2"/>
    <w:rsid w:val="048D694C"/>
    <w:rsid w:val="049A5156"/>
    <w:rsid w:val="04A97BEA"/>
    <w:rsid w:val="04BF482F"/>
    <w:rsid w:val="04CD70D0"/>
    <w:rsid w:val="04D006F5"/>
    <w:rsid w:val="04E6199D"/>
    <w:rsid w:val="04EA58A6"/>
    <w:rsid w:val="04ED513D"/>
    <w:rsid w:val="04FC2FE7"/>
    <w:rsid w:val="05067882"/>
    <w:rsid w:val="050A72AE"/>
    <w:rsid w:val="051707D5"/>
    <w:rsid w:val="053041D2"/>
    <w:rsid w:val="053F7837"/>
    <w:rsid w:val="056221AE"/>
    <w:rsid w:val="05702465"/>
    <w:rsid w:val="05826106"/>
    <w:rsid w:val="058E3A04"/>
    <w:rsid w:val="059636B7"/>
    <w:rsid w:val="05AE1589"/>
    <w:rsid w:val="05C00D8B"/>
    <w:rsid w:val="05D075AE"/>
    <w:rsid w:val="05D85FBC"/>
    <w:rsid w:val="05F62EFA"/>
    <w:rsid w:val="06027AF6"/>
    <w:rsid w:val="062A31D5"/>
    <w:rsid w:val="062B5597"/>
    <w:rsid w:val="06352FA2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F95A1B"/>
    <w:rsid w:val="07086675"/>
    <w:rsid w:val="070B3B83"/>
    <w:rsid w:val="071F4625"/>
    <w:rsid w:val="07221764"/>
    <w:rsid w:val="07284425"/>
    <w:rsid w:val="072A01E1"/>
    <w:rsid w:val="072F772B"/>
    <w:rsid w:val="073304CC"/>
    <w:rsid w:val="073B5548"/>
    <w:rsid w:val="07462393"/>
    <w:rsid w:val="07564532"/>
    <w:rsid w:val="075A7F71"/>
    <w:rsid w:val="075F6C2C"/>
    <w:rsid w:val="07931ACB"/>
    <w:rsid w:val="079D2A5A"/>
    <w:rsid w:val="07A30992"/>
    <w:rsid w:val="07A81262"/>
    <w:rsid w:val="07B938A5"/>
    <w:rsid w:val="07D03912"/>
    <w:rsid w:val="07D436FE"/>
    <w:rsid w:val="07E05CA0"/>
    <w:rsid w:val="07F42C83"/>
    <w:rsid w:val="07FD2465"/>
    <w:rsid w:val="0802283F"/>
    <w:rsid w:val="08166E6C"/>
    <w:rsid w:val="081979C7"/>
    <w:rsid w:val="082832F4"/>
    <w:rsid w:val="082A23F5"/>
    <w:rsid w:val="082B12AB"/>
    <w:rsid w:val="084656BF"/>
    <w:rsid w:val="085079BF"/>
    <w:rsid w:val="08613060"/>
    <w:rsid w:val="0869698F"/>
    <w:rsid w:val="086E6073"/>
    <w:rsid w:val="0874433D"/>
    <w:rsid w:val="08751BE9"/>
    <w:rsid w:val="08783615"/>
    <w:rsid w:val="08844C69"/>
    <w:rsid w:val="08897EDA"/>
    <w:rsid w:val="088D516C"/>
    <w:rsid w:val="08A762C0"/>
    <w:rsid w:val="08D71268"/>
    <w:rsid w:val="08DA088D"/>
    <w:rsid w:val="08DF5AE3"/>
    <w:rsid w:val="08E02A8F"/>
    <w:rsid w:val="08E97388"/>
    <w:rsid w:val="08ED47A5"/>
    <w:rsid w:val="09025069"/>
    <w:rsid w:val="090340A1"/>
    <w:rsid w:val="09052FC0"/>
    <w:rsid w:val="090B609E"/>
    <w:rsid w:val="090F2460"/>
    <w:rsid w:val="09156815"/>
    <w:rsid w:val="091813E8"/>
    <w:rsid w:val="091D0EA0"/>
    <w:rsid w:val="092C2F92"/>
    <w:rsid w:val="09384B0E"/>
    <w:rsid w:val="09482A42"/>
    <w:rsid w:val="0951035B"/>
    <w:rsid w:val="09597502"/>
    <w:rsid w:val="09683B5B"/>
    <w:rsid w:val="097917C2"/>
    <w:rsid w:val="097F2066"/>
    <w:rsid w:val="099B69FE"/>
    <w:rsid w:val="099E1A6B"/>
    <w:rsid w:val="09A03773"/>
    <w:rsid w:val="09AE5F0F"/>
    <w:rsid w:val="09B5093C"/>
    <w:rsid w:val="09B93BDB"/>
    <w:rsid w:val="09D67B61"/>
    <w:rsid w:val="09DB0196"/>
    <w:rsid w:val="09DC381F"/>
    <w:rsid w:val="09DE7E24"/>
    <w:rsid w:val="09E04333"/>
    <w:rsid w:val="09E76B93"/>
    <w:rsid w:val="0A023CC0"/>
    <w:rsid w:val="0A03382F"/>
    <w:rsid w:val="0A042C3A"/>
    <w:rsid w:val="0A0C64F0"/>
    <w:rsid w:val="0A0F5ACB"/>
    <w:rsid w:val="0A135BB5"/>
    <w:rsid w:val="0A3230A8"/>
    <w:rsid w:val="0A340882"/>
    <w:rsid w:val="0A4178C7"/>
    <w:rsid w:val="0A42486E"/>
    <w:rsid w:val="0A4657B6"/>
    <w:rsid w:val="0A594DBE"/>
    <w:rsid w:val="0A5E7766"/>
    <w:rsid w:val="0A615EA7"/>
    <w:rsid w:val="0A6557AE"/>
    <w:rsid w:val="0A6C4258"/>
    <w:rsid w:val="0A8F5C6B"/>
    <w:rsid w:val="0A967787"/>
    <w:rsid w:val="0A973C6E"/>
    <w:rsid w:val="0A9F2537"/>
    <w:rsid w:val="0AA705B8"/>
    <w:rsid w:val="0AA912EC"/>
    <w:rsid w:val="0AAE50A2"/>
    <w:rsid w:val="0AC2401D"/>
    <w:rsid w:val="0ACD4973"/>
    <w:rsid w:val="0AD05637"/>
    <w:rsid w:val="0AD45762"/>
    <w:rsid w:val="0AF0320B"/>
    <w:rsid w:val="0AF31F61"/>
    <w:rsid w:val="0AF61EB5"/>
    <w:rsid w:val="0B0A2E1A"/>
    <w:rsid w:val="0B14203C"/>
    <w:rsid w:val="0B191ED2"/>
    <w:rsid w:val="0B202246"/>
    <w:rsid w:val="0B3A4C34"/>
    <w:rsid w:val="0B4C2F59"/>
    <w:rsid w:val="0B560888"/>
    <w:rsid w:val="0B5A09FC"/>
    <w:rsid w:val="0B5B0449"/>
    <w:rsid w:val="0B663840"/>
    <w:rsid w:val="0B8866E5"/>
    <w:rsid w:val="0B915B8F"/>
    <w:rsid w:val="0BA522EF"/>
    <w:rsid w:val="0BB32B5B"/>
    <w:rsid w:val="0BB54358"/>
    <w:rsid w:val="0BBA31E6"/>
    <w:rsid w:val="0BCA5FC2"/>
    <w:rsid w:val="0BCC479F"/>
    <w:rsid w:val="0BE90B1E"/>
    <w:rsid w:val="0C0E2AF4"/>
    <w:rsid w:val="0C1B0942"/>
    <w:rsid w:val="0C1B491E"/>
    <w:rsid w:val="0C1E0586"/>
    <w:rsid w:val="0C3065BB"/>
    <w:rsid w:val="0C344825"/>
    <w:rsid w:val="0C366122"/>
    <w:rsid w:val="0C3A6B97"/>
    <w:rsid w:val="0C3B5853"/>
    <w:rsid w:val="0C4B6E73"/>
    <w:rsid w:val="0C670CFA"/>
    <w:rsid w:val="0C6A1FFC"/>
    <w:rsid w:val="0C7D75BD"/>
    <w:rsid w:val="0C7F7061"/>
    <w:rsid w:val="0C9F0AFD"/>
    <w:rsid w:val="0CA67F3B"/>
    <w:rsid w:val="0CCE393C"/>
    <w:rsid w:val="0CD24B8C"/>
    <w:rsid w:val="0CDB59F9"/>
    <w:rsid w:val="0CDE01E8"/>
    <w:rsid w:val="0D035025"/>
    <w:rsid w:val="0D071728"/>
    <w:rsid w:val="0D0B5E0A"/>
    <w:rsid w:val="0D1C374C"/>
    <w:rsid w:val="0D21271E"/>
    <w:rsid w:val="0D2A5758"/>
    <w:rsid w:val="0D4B3000"/>
    <w:rsid w:val="0D4E4060"/>
    <w:rsid w:val="0D57393A"/>
    <w:rsid w:val="0D614A74"/>
    <w:rsid w:val="0D655EA4"/>
    <w:rsid w:val="0D6574F0"/>
    <w:rsid w:val="0D6C49E3"/>
    <w:rsid w:val="0D712C76"/>
    <w:rsid w:val="0D7E6A42"/>
    <w:rsid w:val="0D825B60"/>
    <w:rsid w:val="0D9F0F39"/>
    <w:rsid w:val="0DA129D3"/>
    <w:rsid w:val="0DAD7E66"/>
    <w:rsid w:val="0DC155A8"/>
    <w:rsid w:val="0DDD1FA0"/>
    <w:rsid w:val="0DFD3659"/>
    <w:rsid w:val="0E00773D"/>
    <w:rsid w:val="0E0545D4"/>
    <w:rsid w:val="0E0959B1"/>
    <w:rsid w:val="0E241390"/>
    <w:rsid w:val="0E367E00"/>
    <w:rsid w:val="0E4A24B7"/>
    <w:rsid w:val="0E560C60"/>
    <w:rsid w:val="0E563F9F"/>
    <w:rsid w:val="0E5904DE"/>
    <w:rsid w:val="0E62559C"/>
    <w:rsid w:val="0E6C357F"/>
    <w:rsid w:val="0E6E088F"/>
    <w:rsid w:val="0E704485"/>
    <w:rsid w:val="0E98689B"/>
    <w:rsid w:val="0E9C1634"/>
    <w:rsid w:val="0EA06F05"/>
    <w:rsid w:val="0EB94499"/>
    <w:rsid w:val="0EC32942"/>
    <w:rsid w:val="0ED053CF"/>
    <w:rsid w:val="0ED31149"/>
    <w:rsid w:val="0EDB740B"/>
    <w:rsid w:val="0EDC7250"/>
    <w:rsid w:val="0F0D2619"/>
    <w:rsid w:val="0F117AB9"/>
    <w:rsid w:val="0F157ABF"/>
    <w:rsid w:val="0F1827A8"/>
    <w:rsid w:val="0F25210B"/>
    <w:rsid w:val="0F4102DD"/>
    <w:rsid w:val="0F425427"/>
    <w:rsid w:val="0F465158"/>
    <w:rsid w:val="0F471B75"/>
    <w:rsid w:val="0F50400C"/>
    <w:rsid w:val="0F665828"/>
    <w:rsid w:val="0F6A1938"/>
    <w:rsid w:val="0F735B80"/>
    <w:rsid w:val="0F8369B0"/>
    <w:rsid w:val="0F880FB3"/>
    <w:rsid w:val="0F8C117F"/>
    <w:rsid w:val="0FAA44AD"/>
    <w:rsid w:val="0FC96572"/>
    <w:rsid w:val="0FEC4A53"/>
    <w:rsid w:val="0FF22B75"/>
    <w:rsid w:val="0FFB7A5B"/>
    <w:rsid w:val="10053AE1"/>
    <w:rsid w:val="10086BAF"/>
    <w:rsid w:val="101246EF"/>
    <w:rsid w:val="101B50E4"/>
    <w:rsid w:val="101E461B"/>
    <w:rsid w:val="10283314"/>
    <w:rsid w:val="10385C4C"/>
    <w:rsid w:val="104960E5"/>
    <w:rsid w:val="10581986"/>
    <w:rsid w:val="105E2EFA"/>
    <w:rsid w:val="1062763A"/>
    <w:rsid w:val="10704978"/>
    <w:rsid w:val="10750FC1"/>
    <w:rsid w:val="107B0722"/>
    <w:rsid w:val="1081534C"/>
    <w:rsid w:val="108812A1"/>
    <w:rsid w:val="10924066"/>
    <w:rsid w:val="10996FE5"/>
    <w:rsid w:val="10A309EF"/>
    <w:rsid w:val="10A81615"/>
    <w:rsid w:val="10AD23B7"/>
    <w:rsid w:val="10B50D69"/>
    <w:rsid w:val="10B909F1"/>
    <w:rsid w:val="10CF1155"/>
    <w:rsid w:val="10CF6E81"/>
    <w:rsid w:val="10DA7646"/>
    <w:rsid w:val="10DB374B"/>
    <w:rsid w:val="10E1363A"/>
    <w:rsid w:val="10E733C4"/>
    <w:rsid w:val="10F73DB9"/>
    <w:rsid w:val="1105074B"/>
    <w:rsid w:val="111C6B14"/>
    <w:rsid w:val="117933F6"/>
    <w:rsid w:val="117F7EBF"/>
    <w:rsid w:val="1185053C"/>
    <w:rsid w:val="118F7C5B"/>
    <w:rsid w:val="11925B34"/>
    <w:rsid w:val="11AD0EAA"/>
    <w:rsid w:val="11B875E1"/>
    <w:rsid w:val="11C2714E"/>
    <w:rsid w:val="11DB725D"/>
    <w:rsid w:val="11E43FB4"/>
    <w:rsid w:val="11E70C25"/>
    <w:rsid w:val="11E717B9"/>
    <w:rsid w:val="11F550BB"/>
    <w:rsid w:val="12090895"/>
    <w:rsid w:val="12123906"/>
    <w:rsid w:val="1216672F"/>
    <w:rsid w:val="12294459"/>
    <w:rsid w:val="122A1D41"/>
    <w:rsid w:val="122F640A"/>
    <w:rsid w:val="124D0B25"/>
    <w:rsid w:val="128A384F"/>
    <w:rsid w:val="12913ED9"/>
    <w:rsid w:val="12917508"/>
    <w:rsid w:val="12931004"/>
    <w:rsid w:val="12950DD0"/>
    <w:rsid w:val="129C566B"/>
    <w:rsid w:val="12A24A3C"/>
    <w:rsid w:val="12AA2D5C"/>
    <w:rsid w:val="12AB2BC1"/>
    <w:rsid w:val="12B40571"/>
    <w:rsid w:val="12B55359"/>
    <w:rsid w:val="12B935F8"/>
    <w:rsid w:val="12C33607"/>
    <w:rsid w:val="12CE66E3"/>
    <w:rsid w:val="12E34F7E"/>
    <w:rsid w:val="1308085B"/>
    <w:rsid w:val="13096F12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97590F"/>
    <w:rsid w:val="13A864E8"/>
    <w:rsid w:val="13AF38B7"/>
    <w:rsid w:val="13AF4D8B"/>
    <w:rsid w:val="13B26574"/>
    <w:rsid w:val="13CF2457"/>
    <w:rsid w:val="13D544CA"/>
    <w:rsid w:val="13E81CAE"/>
    <w:rsid w:val="13EB4DF5"/>
    <w:rsid w:val="13F66B93"/>
    <w:rsid w:val="14056867"/>
    <w:rsid w:val="140A62D8"/>
    <w:rsid w:val="140C6871"/>
    <w:rsid w:val="14111E6F"/>
    <w:rsid w:val="141617C4"/>
    <w:rsid w:val="14182397"/>
    <w:rsid w:val="142F4C81"/>
    <w:rsid w:val="143C319F"/>
    <w:rsid w:val="145063D2"/>
    <w:rsid w:val="14680856"/>
    <w:rsid w:val="146A4887"/>
    <w:rsid w:val="146D02FB"/>
    <w:rsid w:val="14702600"/>
    <w:rsid w:val="1472551A"/>
    <w:rsid w:val="148A164A"/>
    <w:rsid w:val="14980604"/>
    <w:rsid w:val="14996D74"/>
    <w:rsid w:val="149C4365"/>
    <w:rsid w:val="14B75993"/>
    <w:rsid w:val="14D40C59"/>
    <w:rsid w:val="14D727CA"/>
    <w:rsid w:val="14DE0BB9"/>
    <w:rsid w:val="14E11678"/>
    <w:rsid w:val="14E9255A"/>
    <w:rsid w:val="14F34805"/>
    <w:rsid w:val="14F660AD"/>
    <w:rsid w:val="15032AA4"/>
    <w:rsid w:val="15043B12"/>
    <w:rsid w:val="15147564"/>
    <w:rsid w:val="152344B6"/>
    <w:rsid w:val="154F690E"/>
    <w:rsid w:val="15504F3C"/>
    <w:rsid w:val="155D1350"/>
    <w:rsid w:val="15612AF4"/>
    <w:rsid w:val="156B40C1"/>
    <w:rsid w:val="158E263E"/>
    <w:rsid w:val="15986BF3"/>
    <w:rsid w:val="15A51AD7"/>
    <w:rsid w:val="15B713CE"/>
    <w:rsid w:val="15CF7187"/>
    <w:rsid w:val="15D30D97"/>
    <w:rsid w:val="15D723DF"/>
    <w:rsid w:val="15DA4631"/>
    <w:rsid w:val="15DA4793"/>
    <w:rsid w:val="15DA64B6"/>
    <w:rsid w:val="15DB277D"/>
    <w:rsid w:val="15E215E7"/>
    <w:rsid w:val="15E74B9E"/>
    <w:rsid w:val="15FB6A8E"/>
    <w:rsid w:val="160F09B0"/>
    <w:rsid w:val="16193C5C"/>
    <w:rsid w:val="16290BF9"/>
    <w:rsid w:val="16420EED"/>
    <w:rsid w:val="164C2BA6"/>
    <w:rsid w:val="164C74CD"/>
    <w:rsid w:val="1650011D"/>
    <w:rsid w:val="166A3FB5"/>
    <w:rsid w:val="166E7D91"/>
    <w:rsid w:val="16720351"/>
    <w:rsid w:val="1677441E"/>
    <w:rsid w:val="167D39F0"/>
    <w:rsid w:val="167E44B2"/>
    <w:rsid w:val="167F43E9"/>
    <w:rsid w:val="1681270C"/>
    <w:rsid w:val="169C2982"/>
    <w:rsid w:val="169E66F0"/>
    <w:rsid w:val="16AD2C33"/>
    <w:rsid w:val="16BF4F76"/>
    <w:rsid w:val="16D845D0"/>
    <w:rsid w:val="16D92A62"/>
    <w:rsid w:val="16E21B44"/>
    <w:rsid w:val="16E52E49"/>
    <w:rsid w:val="16E63072"/>
    <w:rsid w:val="16FA4FF3"/>
    <w:rsid w:val="1706549D"/>
    <w:rsid w:val="170A4D55"/>
    <w:rsid w:val="17134DE7"/>
    <w:rsid w:val="171F3FD9"/>
    <w:rsid w:val="17255F3E"/>
    <w:rsid w:val="172D4799"/>
    <w:rsid w:val="1730013F"/>
    <w:rsid w:val="17350678"/>
    <w:rsid w:val="173B4BD5"/>
    <w:rsid w:val="17425CB3"/>
    <w:rsid w:val="17492E3F"/>
    <w:rsid w:val="174C3FB9"/>
    <w:rsid w:val="175A16BE"/>
    <w:rsid w:val="175A3A7C"/>
    <w:rsid w:val="1760255C"/>
    <w:rsid w:val="176157F3"/>
    <w:rsid w:val="17782B60"/>
    <w:rsid w:val="177965CF"/>
    <w:rsid w:val="17851B44"/>
    <w:rsid w:val="179369F3"/>
    <w:rsid w:val="179C7A3C"/>
    <w:rsid w:val="17A354FA"/>
    <w:rsid w:val="17A75D5D"/>
    <w:rsid w:val="17B02E51"/>
    <w:rsid w:val="17CF0D12"/>
    <w:rsid w:val="17FF4655"/>
    <w:rsid w:val="180038DD"/>
    <w:rsid w:val="18007B2D"/>
    <w:rsid w:val="18136AEA"/>
    <w:rsid w:val="181D5E70"/>
    <w:rsid w:val="18365B55"/>
    <w:rsid w:val="18396023"/>
    <w:rsid w:val="1867319B"/>
    <w:rsid w:val="186B2056"/>
    <w:rsid w:val="18701945"/>
    <w:rsid w:val="187839C1"/>
    <w:rsid w:val="18786597"/>
    <w:rsid w:val="18957283"/>
    <w:rsid w:val="18A03765"/>
    <w:rsid w:val="18A96785"/>
    <w:rsid w:val="18AB0EBF"/>
    <w:rsid w:val="18CB3E97"/>
    <w:rsid w:val="18CC480D"/>
    <w:rsid w:val="18F16203"/>
    <w:rsid w:val="18F358CB"/>
    <w:rsid w:val="18FD6F39"/>
    <w:rsid w:val="18FE17EC"/>
    <w:rsid w:val="190125FD"/>
    <w:rsid w:val="19037A92"/>
    <w:rsid w:val="190A0DE7"/>
    <w:rsid w:val="191F237A"/>
    <w:rsid w:val="192064C5"/>
    <w:rsid w:val="192A470E"/>
    <w:rsid w:val="192B590E"/>
    <w:rsid w:val="192C4B4D"/>
    <w:rsid w:val="193C09CC"/>
    <w:rsid w:val="19443A00"/>
    <w:rsid w:val="194F1149"/>
    <w:rsid w:val="19574194"/>
    <w:rsid w:val="19732A7B"/>
    <w:rsid w:val="197B5829"/>
    <w:rsid w:val="1980655B"/>
    <w:rsid w:val="19867EF9"/>
    <w:rsid w:val="198D54D4"/>
    <w:rsid w:val="199F6DB0"/>
    <w:rsid w:val="19A35532"/>
    <w:rsid w:val="19AA6A4B"/>
    <w:rsid w:val="19B0011B"/>
    <w:rsid w:val="19B42AB5"/>
    <w:rsid w:val="19C25EBF"/>
    <w:rsid w:val="19C31D60"/>
    <w:rsid w:val="19C85877"/>
    <w:rsid w:val="19CC6244"/>
    <w:rsid w:val="19D9493D"/>
    <w:rsid w:val="19DC15C0"/>
    <w:rsid w:val="19E20411"/>
    <w:rsid w:val="19F83C09"/>
    <w:rsid w:val="1A093870"/>
    <w:rsid w:val="1A0B0780"/>
    <w:rsid w:val="1A1154F4"/>
    <w:rsid w:val="1A1764E6"/>
    <w:rsid w:val="1A1D2E23"/>
    <w:rsid w:val="1A2B1575"/>
    <w:rsid w:val="1A2B781B"/>
    <w:rsid w:val="1A3A2DEE"/>
    <w:rsid w:val="1A541201"/>
    <w:rsid w:val="1A7351B3"/>
    <w:rsid w:val="1A7449E4"/>
    <w:rsid w:val="1A7B610C"/>
    <w:rsid w:val="1A7D2456"/>
    <w:rsid w:val="1A9467EE"/>
    <w:rsid w:val="1AA26FA8"/>
    <w:rsid w:val="1AA33F4F"/>
    <w:rsid w:val="1AAA0270"/>
    <w:rsid w:val="1AD05BB9"/>
    <w:rsid w:val="1AF7287B"/>
    <w:rsid w:val="1AFA5517"/>
    <w:rsid w:val="1AFB1F5A"/>
    <w:rsid w:val="1B1327F4"/>
    <w:rsid w:val="1B140BC1"/>
    <w:rsid w:val="1B2D764A"/>
    <w:rsid w:val="1B3C7A36"/>
    <w:rsid w:val="1B412BEE"/>
    <w:rsid w:val="1B462994"/>
    <w:rsid w:val="1B5806A0"/>
    <w:rsid w:val="1B830154"/>
    <w:rsid w:val="1B927F8A"/>
    <w:rsid w:val="1B9F55D5"/>
    <w:rsid w:val="1BAA5969"/>
    <w:rsid w:val="1BB6045E"/>
    <w:rsid w:val="1BBE1A83"/>
    <w:rsid w:val="1BD16257"/>
    <w:rsid w:val="1BDB4193"/>
    <w:rsid w:val="1BE56148"/>
    <w:rsid w:val="1BF37A7E"/>
    <w:rsid w:val="1C062E1C"/>
    <w:rsid w:val="1C272CB2"/>
    <w:rsid w:val="1C346913"/>
    <w:rsid w:val="1C3A1E9C"/>
    <w:rsid w:val="1C407D0D"/>
    <w:rsid w:val="1C4B0BA0"/>
    <w:rsid w:val="1C533627"/>
    <w:rsid w:val="1C661EE4"/>
    <w:rsid w:val="1C7338FF"/>
    <w:rsid w:val="1C7B544B"/>
    <w:rsid w:val="1C7D54A2"/>
    <w:rsid w:val="1C946CEF"/>
    <w:rsid w:val="1C970282"/>
    <w:rsid w:val="1CA85588"/>
    <w:rsid w:val="1CAE53FD"/>
    <w:rsid w:val="1CB50E40"/>
    <w:rsid w:val="1CBC68CD"/>
    <w:rsid w:val="1CCC6C2A"/>
    <w:rsid w:val="1CDA26A1"/>
    <w:rsid w:val="1CDB4146"/>
    <w:rsid w:val="1CDB5D13"/>
    <w:rsid w:val="1CED487D"/>
    <w:rsid w:val="1CF37991"/>
    <w:rsid w:val="1D1733D0"/>
    <w:rsid w:val="1D1A5E9C"/>
    <w:rsid w:val="1D1D2AC5"/>
    <w:rsid w:val="1D286F98"/>
    <w:rsid w:val="1D2E6A12"/>
    <w:rsid w:val="1D3D380C"/>
    <w:rsid w:val="1D4D2006"/>
    <w:rsid w:val="1D500B5F"/>
    <w:rsid w:val="1D55641E"/>
    <w:rsid w:val="1D5B1520"/>
    <w:rsid w:val="1D630800"/>
    <w:rsid w:val="1D673C4A"/>
    <w:rsid w:val="1D6E50B7"/>
    <w:rsid w:val="1D754B3E"/>
    <w:rsid w:val="1D767343"/>
    <w:rsid w:val="1D8F769D"/>
    <w:rsid w:val="1D9605AF"/>
    <w:rsid w:val="1D97082C"/>
    <w:rsid w:val="1DA63B8F"/>
    <w:rsid w:val="1DAC7F18"/>
    <w:rsid w:val="1DD06B5A"/>
    <w:rsid w:val="1DE223BD"/>
    <w:rsid w:val="1DE817B7"/>
    <w:rsid w:val="1DFA6BBF"/>
    <w:rsid w:val="1E027BB3"/>
    <w:rsid w:val="1E0373BE"/>
    <w:rsid w:val="1E140BFE"/>
    <w:rsid w:val="1E142C7E"/>
    <w:rsid w:val="1E1D7E4A"/>
    <w:rsid w:val="1E3C3152"/>
    <w:rsid w:val="1E492AA9"/>
    <w:rsid w:val="1E706647"/>
    <w:rsid w:val="1E7701B2"/>
    <w:rsid w:val="1E7F2435"/>
    <w:rsid w:val="1EA57488"/>
    <w:rsid w:val="1EB16A30"/>
    <w:rsid w:val="1EE4525B"/>
    <w:rsid w:val="1EF336FE"/>
    <w:rsid w:val="1F04052B"/>
    <w:rsid w:val="1F293B28"/>
    <w:rsid w:val="1F3A1272"/>
    <w:rsid w:val="1F3F0D30"/>
    <w:rsid w:val="1F46771E"/>
    <w:rsid w:val="1F5A4067"/>
    <w:rsid w:val="1F644C27"/>
    <w:rsid w:val="1F654FE3"/>
    <w:rsid w:val="1F6831DE"/>
    <w:rsid w:val="1F690DC9"/>
    <w:rsid w:val="1F72545C"/>
    <w:rsid w:val="1F98303A"/>
    <w:rsid w:val="1F9F6404"/>
    <w:rsid w:val="1FA8220E"/>
    <w:rsid w:val="1FB138FF"/>
    <w:rsid w:val="1FBF6359"/>
    <w:rsid w:val="1FC12F87"/>
    <w:rsid w:val="1FC92233"/>
    <w:rsid w:val="1FCD5FE8"/>
    <w:rsid w:val="1FED41C6"/>
    <w:rsid w:val="1FFD6313"/>
    <w:rsid w:val="20007296"/>
    <w:rsid w:val="20240719"/>
    <w:rsid w:val="20286D5E"/>
    <w:rsid w:val="203068F6"/>
    <w:rsid w:val="20455069"/>
    <w:rsid w:val="205057E7"/>
    <w:rsid w:val="20586A04"/>
    <w:rsid w:val="205E6AFE"/>
    <w:rsid w:val="209114C9"/>
    <w:rsid w:val="209D2511"/>
    <w:rsid w:val="209D53DB"/>
    <w:rsid w:val="20A93BB2"/>
    <w:rsid w:val="20B122C3"/>
    <w:rsid w:val="20B65263"/>
    <w:rsid w:val="20B66903"/>
    <w:rsid w:val="20B82848"/>
    <w:rsid w:val="20C62547"/>
    <w:rsid w:val="20DD1AA9"/>
    <w:rsid w:val="20EF0BCA"/>
    <w:rsid w:val="211A637F"/>
    <w:rsid w:val="211E7C90"/>
    <w:rsid w:val="212C3312"/>
    <w:rsid w:val="213124AA"/>
    <w:rsid w:val="21436629"/>
    <w:rsid w:val="214B71D4"/>
    <w:rsid w:val="21632BFD"/>
    <w:rsid w:val="217F3CF9"/>
    <w:rsid w:val="21990021"/>
    <w:rsid w:val="21A66128"/>
    <w:rsid w:val="21B07270"/>
    <w:rsid w:val="21B75BFE"/>
    <w:rsid w:val="21CC51EE"/>
    <w:rsid w:val="21CF212A"/>
    <w:rsid w:val="21D707A4"/>
    <w:rsid w:val="21DD6CDC"/>
    <w:rsid w:val="21EA0C1B"/>
    <w:rsid w:val="21F11C43"/>
    <w:rsid w:val="21FB1CD8"/>
    <w:rsid w:val="22063B35"/>
    <w:rsid w:val="2206575E"/>
    <w:rsid w:val="220B7253"/>
    <w:rsid w:val="222657A2"/>
    <w:rsid w:val="22271620"/>
    <w:rsid w:val="222D1410"/>
    <w:rsid w:val="223206CA"/>
    <w:rsid w:val="22635FCA"/>
    <w:rsid w:val="226A1D15"/>
    <w:rsid w:val="22826322"/>
    <w:rsid w:val="228531C5"/>
    <w:rsid w:val="2291125E"/>
    <w:rsid w:val="229D2F8D"/>
    <w:rsid w:val="22A05A64"/>
    <w:rsid w:val="22A075AE"/>
    <w:rsid w:val="22A47971"/>
    <w:rsid w:val="22B904F3"/>
    <w:rsid w:val="22D23C22"/>
    <w:rsid w:val="22DB2D6C"/>
    <w:rsid w:val="22E00278"/>
    <w:rsid w:val="22E01952"/>
    <w:rsid w:val="231452B5"/>
    <w:rsid w:val="23256A0A"/>
    <w:rsid w:val="232D5355"/>
    <w:rsid w:val="233D43A6"/>
    <w:rsid w:val="23595D1E"/>
    <w:rsid w:val="23693B72"/>
    <w:rsid w:val="238A4938"/>
    <w:rsid w:val="23A85697"/>
    <w:rsid w:val="23AF1013"/>
    <w:rsid w:val="23AF655A"/>
    <w:rsid w:val="23B83AD7"/>
    <w:rsid w:val="23D13FE1"/>
    <w:rsid w:val="23D339F5"/>
    <w:rsid w:val="23D36A01"/>
    <w:rsid w:val="23D84776"/>
    <w:rsid w:val="23E34992"/>
    <w:rsid w:val="23E53A68"/>
    <w:rsid w:val="23E9171D"/>
    <w:rsid w:val="23ED3F85"/>
    <w:rsid w:val="23EE3F03"/>
    <w:rsid w:val="23F758E7"/>
    <w:rsid w:val="23FC1F73"/>
    <w:rsid w:val="24136AD5"/>
    <w:rsid w:val="241D0118"/>
    <w:rsid w:val="24361E63"/>
    <w:rsid w:val="243F709A"/>
    <w:rsid w:val="244852D4"/>
    <w:rsid w:val="244F4984"/>
    <w:rsid w:val="245A3A0E"/>
    <w:rsid w:val="247A2632"/>
    <w:rsid w:val="24A8608D"/>
    <w:rsid w:val="24AE71EF"/>
    <w:rsid w:val="24B46D89"/>
    <w:rsid w:val="24B6694F"/>
    <w:rsid w:val="24BB5006"/>
    <w:rsid w:val="24ED5372"/>
    <w:rsid w:val="24F5491A"/>
    <w:rsid w:val="25070850"/>
    <w:rsid w:val="250D1130"/>
    <w:rsid w:val="250D4BB7"/>
    <w:rsid w:val="250E7C24"/>
    <w:rsid w:val="252C3D22"/>
    <w:rsid w:val="25415827"/>
    <w:rsid w:val="2549275E"/>
    <w:rsid w:val="254D337C"/>
    <w:rsid w:val="257A482C"/>
    <w:rsid w:val="25816DC7"/>
    <w:rsid w:val="258816AF"/>
    <w:rsid w:val="25BA7718"/>
    <w:rsid w:val="25CC11CC"/>
    <w:rsid w:val="25CD3987"/>
    <w:rsid w:val="25D232AA"/>
    <w:rsid w:val="25D8309A"/>
    <w:rsid w:val="25D8735B"/>
    <w:rsid w:val="25E5618B"/>
    <w:rsid w:val="25EA7BA7"/>
    <w:rsid w:val="25EC740A"/>
    <w:rsid w:val="25F70382"/>
    <w:rsid w:val="25FC5CBF"/>
    <w:rsid w:val="26046A5F"/>
    <w:rsid w:val="26060F7F"/>
    <w:rsid w:val="262E7BC9"/>
    <w:rsid w:val="26307208"/>
    <w:rsid w:val="26495BBA"/>
    <w:rsid w:val="26524997"/>
    <w:rsid w:val="266156E1"/>
    <w:rsid w:val="26630575"/>
    <w:rsid w:val="26671C5A"/>
    <w:rsid w:val="2680144A"/>
    <w:rsid w:val="268308CE"/>
    <w:rsid w:val="268E1C75"/>
    <w:rsid w:val="2692273B"/>
    <w:rsid w:val="269A2F99"/>
    <w:rsid w:val="26A31436"/>
    <w:rsid w:val="26AA4C93"/>
    <w:rsid w:val="26BA6506"/>
    <w:rsid w:val="26DD6673"/>
    <w:rsid w:val="26E23EC3"/>
    <w:rsid w:val="26E603F0"/>
    <w:rsid w:val="26E66707"/>
    <w:rsid w:val="26F1457A"/>
    <w:rsid w:val="27047441"/>
    <w:rsid w:val="27142F27"/>
    <w:rsid w:val="27146417"/>
    <w:rsid w:val="2717351E"/>
    <w:rsid w:val="27310694"/>
    <w:rsid w:val="273908D5"/>
    <w:rsid w:val="273C4733"/>
    <w:rsid w:val="27480378"/>
    <w:rsid w:val="275F174C"/>
    <w:rsid w:val="27684DF8"/>
    <w:rsid w:val="276C6BC5"/>
    <w:rsid w:val="276E233D"/>
    <w:rsid w:val="27763A5A"/>
    <w:rsid w:val="278A6ADA"/>
    <w:rsid w:val="2793503C"/>
    <w:rsid w:val="27943460"/>
    <w:rsid w:val="279C617A"/>
    <w:rsid w:val="27BF0599"/>
    <w:rsid w:val="27CD2FC0"/>
    <w:rsid w:val="27D23230"/>
    <w:rsid w:val="27D54780"/>
    <w:rsid w:val="27E20E9F"/>
    <w:rsid w:val="27E37F24"/>
    <w:rsid w:val="27E651FC"/>
    <w:rsid w:val="27E918EF"/>
    <w:rsid w:val="27ED7997"/>
    <w:rsid w:val="27FB6FF6"/>
    <w:rsid w:val="28055677"/>
    <w:rsid w:val="282B1609"/>
    <w:rsid w:val="28357CC6"/>
    <w:rsid w:val="283E2479"/>
    <w:rsid w:val="28443C56"/>
    <w:rsid w:val="284E7082"/>
    <w:rsid w:val="28527214"/>
    <w:rsid w:val="28812B36"/>
    <w:rsid w:val="289B1DD7"/>
    <w:rsid w:val="28A27743"/>
    <w:rsid w:val="28A47644"/>
    <w:rsid w:val="28B56225"/>
    <w:rsid w:val="28C835D9"/>
    <w:rsid w:val="28D30BBA"/>
    <w:rsid w:val="28D75311"/>
    <w:rsid w:val="28D9207A"/>
    <w:rsid w:val="28F35F84"/>
    <w:rsid w:val="28F756A7"/>
    <w:rsid w:val="28FE2BD7"/>
    <w:rsid w:val="29202444"/>
    <w:rsid w:val="29286169"/>
    <w:rsid w:val="29585A00"/>
    <w:rsid w:val="29642BF4"/>
    <w:rsid w:val="2977787D"/>
    <w:rsid w:val="29904FCD"/>
    <w:rsid w:val="29A37F74"/>
    <w:rsid w:val="29B12F98"/>
    <w:rsid w:val="29BE7297"/>
    <w:rsid w:val="29DB1E6E"/>
    <w:rsid w:val="29E224F0"/>
    <w:rsid w:val="29F36A42"/>
    <w:rsid w:val="29F90382"/>
    <w:rsid w:val="29FD3533"/>
    <w:rsid w:val="29FF2B33"/>
    <w:rsid w:val="2A077EA9"/>
    <w:rsid w:val="2A14363A"/>
    <w:rsid w:val="2A146949"/>
    <w:rsid w:val="2A1C17BD"/>
    <w:rsid w:val="2A1C2B5F"/>
    <w:rsid w:val="2A1D171D"/>
    <w:rsid w:val="2A1F4489"/>
    <w:rsid w:val="2A280059"/>
    <w:rsid w:val="2A2810BF"/>
    <w:rsid w:val="2A365A68"/>
    <w:rsid w:val="2A445B92"/>
    <w:rsid w:val="2A4465FB"/>
    <w:rsid w:val="2A4977FE"/>
    <w:rsid w:val="2A4D39E0"/>
    <w:rsid w:val="2A5F392F"/>
    <w:rsid w:val="2A7F02CE"/>
    <w:rsid w:val="2A947A82"/>
    <w:rsid w:val="2AAB3C95"/>
    <w:rsid w:val="2AB2528D"/>
    <w:rsid w:val="2AB9274E"/>
    <w:rsid w:val="2AC04136"/>
    <w:rsid w:val="2AC852C8"/>
    <w:rsid w:val="2AC969DC"/>
    <w:rsid w:val="2AD07B9B"/>
    <w:rsid w:val="2AE11D0C"/>
    <w:rsid w:val="2AF126CA"/>
    <w:rsid w:val="2AFC42DB"/>
    <w:rsid w:val="2B016A7B"/>
    <w:rsid w:val="2B0D1B59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770F0E"/>
    <w:rsid w:val="2B8526F3"/>
    <w:rsid w:val="2B976F29"/>
    <w:rsid w:val="2B9C54FB"/>
    <w:rsid w:val="2B9D0698"/>
    <w:rsid w:val="2BA83687"/>
    <w:rsid w:val="2BC02B8E"/>
    <w:rsid w:val="2BD26E03"/>
    <w:rsid w:val="2BEA29B9"/>
    <w:rsid w:val="2C0E4E92"/>
    <w:rsid w:val="2C2E25C6"/>
    <w:rsid w:val="2C32413B"/>
    <w:rsid w:val="2C3F2A5C"/>
    <w:rsid w:val="2C40626C"/>
    <w:rsid w:val="2C422A8F"/>
    <w:rsid w:val="2C492A4C"/>
    <w:rsid w:val="2C4D4B94"/>
    <w:rsid w:val="2C580254"/>
    <w:rsid w:val="2C59093A"/>
    <w:rsid w:val="2CB344CF"/>
    <w:rsid w:val="2CC53185"/>
    <w:rsid w:val="2CC676AD"/>
    <w:rsid w:val="2CD141B6"/>
    <w:rsid w:val="2CE83812"/>
    <w:rsid w:val="2D01720A"/>
    <w:rsid w:val="2D143162"/>
    <w:rsid w:val="2D175A36"/>
    <w:rsid w:val="2D1E4622"/>
    <w:rsid w:val="2D3504AC"/>
    <w:rsid w:val="2D3A4BAE"/>
    <w:rsid w:val="2D403BC4"/>
    <w:rsid w:val="2D7335CA"/>
    <w:rsid w:val="2D995FB5"/>
    <w:rsid w:val="2D9E6069"/>
    <w:rsid w:val="2D9F63CD"/>
    <w:rsid w:val="2DA5352A"/>
    <w:rsid w:val="2DAD44E1"/>
    <w:rsid w:val="2DB147E7"/>
    <w:rsid w:val="2DB37846"/>
    <w:rsid w:val="2DCC6B54"/>
    <w:rsid w:val="2DD11EC6"/>
    <w:rsid w:val="2DD12158"/>
    <w:rsid w:val="2DD84546"/>
    <w:rsid w:val="2DDB4263"/>
    <w:rsid w:val="2DE75142"/>
    <w:rsid w:val="2DEC76CE"/>
    <w:rsid w:val="2DFC7D28"/>
    <w:rsid w:val="2E020BB0"/>
    <w:rsid w:val="2E0C3C80"/>
    <w:rsid w:val="2E0F1BD2"/>
    <w:rsid w:val="2E106257"/>
    <w:rsid w:val="2E2407B1"/>
    <w:rsid w:val="2E254116"/>
    <w:rsid w:val="2E2E2E5C"/>
    <w:rsid w:val="2E3779C0"/>
    <w:rsid w:val="2E40105C"/>
    <w:rsid w:val="2E685FBA"/>
    <w:rsid w:val="2E760170"/>
    <w:rsid w:val="2E7B07D7"/>
    <w:rsid w:val="2E985C12"/>
    <w:rsid w:val="2E9C6361"/>
    <w:rsid w:val="2EB4743D"/>
    <w:rsid w:val="2EC81A33"/>
    <w:rsid w:val="2ECC1F72"/>
    <w:rsid w:val="2EDA5D0D"/>
    <w:rsid w:val="2EE978DA"/>
    <w:rsid w:val="2EEF31D5"/>
    <w:rsid w:val="2EF87D0B"/>
    <w:rsid w:val="2F097391"/>
    <w:rsid w:val="2F0A5852"/>
    <w:rsid w:val="2F103E9D"/>
    <w:rsid w:val="2F2124A0"/>
    <w:rsid w:val="2F353E27"/>
    <w:rsid w:val="2F483D93"/>
    <w:rsid w:val="2F494090"/>
    <w:rsid w:val="2F4A131A"/>
    <w:rsid w:val="2F4E7294"/>
    <w:rsid w:val="2F5055F6"/>
    <w:rsid w:val="2F5F51A7"/>
    <w:rsid w:val="2F63387C"/>
    <w:rsid w:val="2F667F7C"/>
    <w:rsid w:val="2F680C90"/>
    <w:rsid w:val="2F6866A0"/>
    <w:rsid w:val="2F707EE2"/>
    <w:rsid w:val="2F7335ED"/>
    <w:rsid w:val="2F76425A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E35ACA"/>
    <w:rsid w:val="2FE42C22"/>
    <w:rsid w:val="2FEA7653"/>
    <w:rsid w:val="2FF017E5"/>
    <w:rsid w:val="2FF83CA2"/>
    <w:rsid w:val="3007479D"/>
    <w:rsid w:val="300C4DA0"/>
    <w:rsid w:val="300E3177"/>
    <w:rsid w:val="300E3A79"/>
    <w:rsid w:val="301C3F1D"/>
    <w:rsid w:val="30392714"/>
    <w:rsid w:val="304108BA"/>
    <w:rsid w:val="30554BD4"/>
    <w:rsid w:val="30783B88"/>
    <w:rsid w:val="307850EA"/>
    <w:rsid w:val="307B28E7"/>
    <w:rsid w:val="30853360"/>
    <w:rsid w:val="30880DDD"/>
    <w:rsid w:val="30927AC2"/>
    <w:rsid w:val="30AB49B8"/>
    <w:rsid w:val="30AE799B"/>
    <w:rsid w:val="30D3337C"/>
    <w:rsid w:val="30D94D45"/>
    <w:rsid w:val="30E8230C"/>
    <w:rsid w:val="31076474"/>
    <w:rsid w:val="310A7A79"/>
    <w:rsid w:val="31292AB5"/>
    <w:rsid w:val="31304EAC"/>
    <w:rsid w:val="31381AC4"/>
    <w:rsid w:val="31607A05"/>
    <w:rsid w:val="31756275"/>
    <w:rsid w:val="31783273"/>
    <w:rsid w:val="317B6A94"/>
    <w:rsid w:val="31802E09"/>
    <w:rsid w:val="318F47BC"/>
    <w:rsid w:val="31975AEF"/>
    <w:rsid w:val="319D1689"/>
    <w:rsid w:val="31B92F47"/>
    <w:rsid w:val="31C6422B"/>
    <w:rsid w:val="31CC522D"/>
    <w:rsid w:val="31D83F18"/>
    <w:rsid w:val="31F16444"/>
    <w:rsid w:val="32074F4C"/>
    <w:rsid w:val="321D1A40"/>
    <w:rsid w:val="322475A9"/>
    <w:rsid w:val="322745CD"/>
    <w:rsid w:val="32361E77"/>
    <w:rsid w:val="3241413B"/>
    <w:rsid w:val="324154B9"/>
    <w:rsid w:val="326A405F"/>
    <w:rsid w:val="327E1840"/>
    <w:rsid w:val="32846559"/>
    <w:rsid w:val="328F1BC9"/>
    <w:rsid w:val="32932BA7"/>
    <w:rsid w:val="3296426A"/>
    <w:rsid w:val="32A01D35"/>
    <w:rsid w:val="32A10D37"/>
    <w:rsid w:val="32B67667"/>
    <w:rsid w:val="32DC43C7"/>
    <w:rsid w:val="32DE55C7"/>
    <w:rsid w:val="32F25CAD"/>
    <w:rsid w:val="32F771A3"/>
    <w:rsid w:val="33035E01"/>
    <w:rsid w:val="33127634"/>
    <w:rsid w:val="331B5D6C"/>
    <w:rsid w:val="33253CF9"/>
    <w:rsid w:val="332734BE"/>
    <w:rsid w:val="332E538A"/>
    <w:rsid w:val="337B7770"/>
    <w:rsid w:val="338F6155"/>
    <w:rsid w:val="33971146"/>
    <w:rsid w:val="33A8578E"/>
    <w:rsid w:val="33B427C1"/>
    <w:rsid w:val="33B75A40"/>
    <w:rsid w:val="33B924DE"/>
    <w:rsid w:val="33C85E12"/>
    <w:rsid w:val="33DB2897"/>
    <w:rsid w:val="33DE4571"/>
    <w:rsid w:val="33E417B5"/>
    <w:rsid w:val="33FE5936"/>
    <w:rsid w:val="34026B86"/>
    <w:rsid w:val="341346E7"/>
    <w:rsid w:val="34246045"/>
    <w:rsid w:val="34284C63"/>
    <w:rsid w:val="342F6C91"/>
    <w:rsid w:val="343E2C9C"/>
    <w:rsid w:val="344B3CF7"/>
    <w:rsid w:val="34675794"/>
    <w:rsid w:val="347A645A"/>
    <w:rsid w:val="348312FE"/>
    <w:rsid w:val="348932BB"/>
    <w:rsid w:val="34B67BEE"/>
    <w:rsid w:val="34BA477C"/>
    <w:rsid w:val="34BD7513"/>
    <w:rsid w:val="34C03ECC"/>
    <w:rsid w:val="34DF5DA3"/>
    <w:rsid w:val="34E7118C"/>
    <w:rsid w:val="34F21DDC"/>
    <w:rsid w:val="3500253B"/>
    <w:rsid w:val="35085EE5"/>
    <w:rsid w:val="350B07B4"/>
    <w:rsid w:val="351B2BF7"/>
    <w:rsid w:val="352C7D1C"/>
    <w:rsid w:val="35364547"/>
    <w:rsid w:val="353E300C"/>
    <w:rsid w:val="353F7C6A"/>
    <w:rsid w:val="35560B44"/>
    <w:rsid w:val="35732EB8"/>
    <w:rsid w:val="357D588A"/>
    <w:rsid w:val="3580084D"/>
    <w:rsid w:val="35840799"/>
    <w:rsid w:val="358C1384"/>
    <w:rsid w:val="358F1BFF"/>
    <w:rsid w:val="359719D2"/>
    <w:rsid w:val="35990483"/>
    <w:rsid w:val="35A40A81"/>
    <w:rsid w:val="35AA7E53"/>
    <w:rsid w:val="35AD76BB"/>
    <w:rsid w:val="35B9329A"/>
    <w:rsid w:val="35C1070D"/>
    <w:rsid w:val="35C92D99"/>
    <w:rsid w:val="35D2378A"/>
    <w:rsid w:val="35D76BCC"/>
    <w:rsid w:val="35DB2089"/>
    <w:rsid w:val="35EC1826"/>
    <w:rsid w:val="35F95A10"/>
    <w:rsid w:val="36290DC5"/>
    <w:rsid w:val="364760B6"/>
    <w:rsid w:val="366F0489"/>
    <w:rsid w:val="3672048D"/>
    <w:rsid w:val="36727DC3"/>
    <w:rsid w:val="36965A22"/>
    <w:rsid w:val="369861E8"/>
    <w:rsid w:val="36A20C06"/>
    <w:rsid w:val="36A77CA6"/>
    <w:rsid w:val="36B31ADE"/>
    <w:rsid w:val="36BD3B85"/>
    <w:rsid w:val="36C739E8"/>
    <w:rsid w:val="36CB0E9A"/>
    <w:rsid w:val="36D47963"/>
    <w:rsid w:val="36D83F41"/>
    <w:rsid w:val="36E06BF7"/>
    <w:rsid w:val="36E51171"/>
    <w:rsid w:val="36E76D3C"/>
    <w:rsid w:val="36F31862"/>
    <w:rsid w:val="36F474D4"/>
    <w:rsid w:val="36F54FAF"/>
    <w:rsid w:val="371C318D"/>
    <w:rsid w:val="37286754"/>
    <w:rsid w:val="372917E2"/>
    <w:rsid w:val="37360A00"/>
    <w:rsid w:val="37362263"/>
    <w:rsid w:val="373825EF"/>
    <w:rsid w:val="37541427"/>
    <w:rsid w:val="37583E60"/>
    <w:rsid w:val="375B5061"/>
    <w:rsid w:val="375F44CE"/>
    <w:rsid w:val="376853F9"/>
    <w:rsid w:val="377C78E8"/>
    <w:rsid w:val="377D4F14"/>
    <w:rsid w:val="37B46000"/>
    <w:rsid w:val="37B86E53"/>
    <w:rsid w:val="37C63B6C"/>
    <w:rsid w:val="37C727D6"/>
    <w:rsid w:val="37DB627C"/>
    <w:rsid w:val="37ED713F"/>
    <w:rsid w:val="37F437F6"/>
    <w:rsid w:val="37FF484E"/>
    <w:rsid w:val="382B7719"/>
    <w:rsid w:val="383244E6"/>
    <w:rsid w:val="383F3465"/>
    <w:rsid w:val="384D2ABB"/>
    <w:rsid w:val="38570B89"/>
    <w:rsid w:val="38575DE4"/>
    <w:rsid w:val="385F0D88"/>
    <w:rsid w:val="38611F7B"/>
    <w:rsid w:val="386C060B"/>
    <w:rsid w:val="38761CAF"/>
    <w:rsid w:val="38831846"/>
    <w:rsid w:val="38BD7CCE"/>
    <w:rsid w:val="38CE53C1"/>
    <w:rsid w:val="38E42B75"/>
    <w:rsid w:val="38E96C41"/>
    <w:rsid w:val="38F4758D"/>
    <w:rsid w:val="39026877"/>
    <w:rsid w:val="39062BEE"/>
    <w:rsid w:val="390A2848"/>
    <w:rsid w:val="390C01EA"/>
    <w:rsid w:val="390F25C2"/>
    <w:rsid w:val="391A4C6D"/>
    <w:rsid w:val="394C22E2"/>
    <w:rsid w:val="395E6A48"/>
    <w:rsid w:val="396D3D2C"/>
    <w:rsid w:val="396D3EC5"/>
    <w:rsid w:val="39775A32"/>
    <w:rsid w:val="39890941"/>
    <w:rsid w:val="39957710"/>
    <w:rsid w:val="399700BF"/>
    <w:rsid w:val="399D0200"/>
    <w:rsid w:val="39A344D1"/>
    <w:rsid w:val="39AA6EC8"/>
    <w:rsid w:val="39D125A2"/>
    <w:rsid w:val="39DE6FD8"/>
    <w:rsid w:val="39EF4610"/>
    <w:rsid w:val="39F0280C"/>
    <w:rsid w:val="39F6589F"/>
    <w:rsid w:val="3A1D1D40"/>
    <w:rsid w:val="3A1E64BC"/>
    <w:rsid w:val="3A240212"/>
    <w:rsid w:val="3A2452CE"/>
    <w:rsid w:val="3A2E523B"/>
    <w:rsid w:val="3A3421CD"/>
    <w:rsid w:val="3A6147B4"/>
    <w:rsid w:val="3A6F5CE8"/>
    <w:rsid w:val="3A8738E2"/>
    <w:rsid w:val="3A8C29FB"/>
    <w:rsid w:val="3A952FE5"/>
    <w:rsid w:val="3A982CA0"/>
    <w:rsid w:val="3A9F0D17"/>
    <w:rsid w:val="3AA001D5"/>
    <w:rsid w:val="3AAD0F5D"/>
    <w:rsid w:val="3ABF52DD"/>
    <w:rsid w:val="3AC476AF"/>
    <w:rsid w:val="3AD24275"/>
    <w:rsid w:val="3B0428AA"/>
    <w:rsid w:val="3B0A1EC7"/>
    <w:rsid w:val="3B206289"/>
    <w:rsid w:val="3B384C88"/>
    <w:rsid w:val="3B42447C"/>
    <w:rsid w:val="3B492F6F"/>
    <w:rsid w:val="3B5A74AB"/>
    <w:rsid w:val="3B5B0BD6"/>
    <w:rsid w:val="3B757753"/>
    <w:rsid w:val="3B8472F9"/>
    <w:rsid w:val="3B9602F1"/>
    <w:rsid w:val="3B9F6278"/>
    <w:rsid w:val="3BA245B7"/>
    <w:rsid w:val="3BAF2FCC"/>
    <w:rsid w:val="3BCB11C5"/>
    <w:rsid w:val="3BE65C0C"/>
    <w:rsid w:val="3BE90E8F"/>
    <w:rsid w:val="3BE91DCC"/>
    <w:rsid w:val="3BF347E8"/>
    <w:rsid w:val="3C1819FB"/>
    <w:rsid w:val="3C1939A1"/>
    <w:rsid w:val="3C1A2CFA"/>
    <w:rsid w:val="3C1C3CF2"/>
    <w:rsid w:val="3C24023A"/>
    <w:rsid w:val="3C2C65BF"/>
    <w:rsid w:val="3C4B4285"/>
    <w:rsid w:val="3C521F0A"/>
    <w:rsid w:val="3C55131B"/>
    <w:rsid w:val="3C6A2965"/>
    <w:rsid w:val="3C6C18F9"/>
    <w:rsid w:val="3C797984"/>
    <w:rsid w:val="3C87165A"/>
    <w:rsid w:val="3C9652CA"/>
    <w:rsid w:val="3CA24A08"/>
    <w:rsid w:val="3CB57F38"/>
    <w:rsid w:val="3CBE134B"/>
    <w:rsid w:val="3CCB6D05"/>
    <w:rsid w:val="3CD43D4B"/>
    <w:rsid w:val="3CE75971"/>
    <w:rsid w:val="3CEC5C6B"/>
    <w:rsid w:val="3CED1352"/>
    <w:rsid w:val="3CF36463"/>
    <w:rsid w:val="3CF56F04"/>
    <w:rsid w:val="3CF74133"/>
    <w:rsid w:val="3CF95794"/>
    <w:rsid w:val="3CFB1CE6"/>
    <w:rsid w:val="3D431143"/>
    <w:rsid w:val="3D4F7C28"/>
    <w:rsid w:val="3D516C3C"/>
    <w:rsid w:val="3D57537E"/>
    <w:rsid w:val="3D792743"/>
    <w:rsid w:val="3D7A68B5"/>
    <w:rsid w:val="3D8218C4"/>
    <w:rsid w:val="3D83357C"/>
    <w:rsid w:val="3D902C9C"/>
    <w:rsid w:val="3D9A0802"/>
    <w:rsid w:val="3DA20C7E"/>
    <w:rsid w:val="3DAB690E"/>
    <w:rsid w:val="3DDC25D7"/>
    <w:rsid w:val="3DDE6ABC"/>
    <w:rsid w:val="3DDE7D7A"/>
    <w:rsid w:val="3DF478BE"/>
    <w:rsid w:val="3E043E67"/>
    <w:rsid w:val="3E123829"/>
    <w:rsid w:val="3E145D5F"/>
    <w:rsid w:val="3E352379"/>
    <w:rsid w:val="3E3964C6"/>
    <w:rsid w:val="3E455D5A"/>
    <w:rsid w:val="3E583AB8"/>
    <w:rsid w:val="3E5A65D9"/>
    <w:rsid w:val="3E5B1706"/>
    <w:rsid w:val="3E5E1127"/>
    <w:rsid w:val="3E67544C"/>
    <w:rsid w:val="3E822E7C"/>
    <w:rsid w:val="3E863333"/>
    <w:rsid w:val="3E882425"/>
    <w:rsid w:val="3E8F14EB"/>
    <w:rsid w:val="3E9A7191"/>
    <w:rsid w:val="3EA703FA"/>
    <w:rsid w:val="3EAF47BD"/>
    <w:rsid w:val="3EB64753"/>
    <w:rsid w:val="3EC64794"/>
    <w:rsid w:val="3EC713FD"/>
    <w:rsid w:val="3EC90EE6"/>
    <w:rsid w:val="3ECC24AD"/>
    <w:rsid w:val="3ECD29D7"/>
    <w:rsid w:val="3EF10620"/>
    <w:rsid w:val="3EF11F86"/>
    <w:rsid w:val="3EF712ED"/>
    <w:rsid w:val="3F1F58B3"/>
    <w:rsid w:val="3F2700A6"/>
    <w:rsid w:val="3F471627"/>
    <w:rsid w:val="3F4A1483"/>
    <w:rsid w:val="3F5466E3"/>
    <w:rsid w:val="3F5654CE"/>
    <w:rsid w:val="3F5B5879"/>
    <w:rsid w:val="3F5E23D7"/>
    <w:rsid w:val="3F613234"/>
    <w:rsid w:val="3F65779C"/>
    <w:rsid w:val="3F676C3F"/>
    <w:rsid w:val="3F80167D"/>
    <w:rsid w:val="3F8B5FCC"/>
    <w:rsid w:val="3FB05C4F"/>
    <w:rsid w:val="3FB2429A"/>
    <w:rsid w:val="3FD163DA"/>
    <w:rsid w:val="3FDE070B"/>
    <w:rsid w:val="3FE6746D"/>
    <w:rsid w:val="3FF80380"/>
    <w:rsid w:val="40020E61"/>
    <w:rsid w:val="40650077"/>
    <w:rsid w:val="40764259"/>
    <w:rsid w:val="407840D5"/>
    <w:rsid w:val="407C4EDC"/>
    <w:rsid w:val="40831619"/>
    <w:rsid w:val="408A37B9"/>
    <w:rsid w:val="40992E42"/>
    <w:rsid w:val="40A31E0F"/>
    <w:rsid w:val="40AD08FB"/>
    <w:rsid w:val="40BB70DF"/>
    <w:rsid w:val="40C74EDD"/>
    <w:rsid w:val="40C7615E"/>
    <w:rsid w:val="40C8417F"/>
    <w:rsid w:val="40E04A7C"/>
    <w:rsid w:val="40F40943"/>
    <w:rsid w:val="41002A30"/>
    <w:rsid w:val="4101195B"/>
    <w:rsid w:val="4104139E"/>
    <w:rsid w:val="410B56D5"/>
    <w:rsid w:val="41171AA9"/>
    <w:rsid w:val="411876A2"/>
    <w:rsid w:val="4121199C"/>
    <w:rsid w:val="413C0C42"/>
    <w:rsid w:val="413C5E4C"/>
    <w:rsid w:val="414B212B"/>
    <w:rsid w:val="415B6712"/>
    <w:rsid w:val="415C0CF6"/>
    <w:rsid w:val="415D0AE7"/>
    <w:rsid w:val="415D4042"/>
    <w:rsid w:val="416A583C"/>
    <w:rsid w:val="41701A32"/>
    <w:rsid w:val="41714F9F"/>
    <w:rsid w:val="41921135"/>
    <w:rsid w:val="419645AD"/>
    <w:rsid w:val="41976C2F"/>
    <w:rsid w:val="41995EFA"/>
    <w:rsid w:val="419D4530"/>
    <w:rsid w:val="41A913A2"/>
    <w:rsid w:val="41AF61D5"/>
    <w:rsid w:val="41B85831"/>
    <w:rsid w:val="41D573C9"/>
    <w:rsid w:val="41D75E96"/>
    <w:rsid w:val="41DF58E8"/>
    <w:rsid w:val="41F601BC"/>
    <w:rsid w:val="41FE7608"/>
    <w:rsid w:val="42026FC7"/>
    <w:rsid w:val="420E45E2"/>
    <w:rsid w:val="42133855"/>
    <w:rsid w:val="421E5A92"/>
    <w:rsid w:val="42275D36"/>
    <w:rsid w:val="42422F8D"/>
    <w:rsid w:val="42556D88"/>
    <w:rsid w:val="425F50F7"/>
    <w:rsid w:val="426C7D04"/>
    <w:rsid w:val="427408E8"/>
    <w:rsid w:val="429852F5"/>
    <w:rsid w:val="429F605A"/>
    <w:rsid w:val="42AA3C38"/>
    <w:rsid w:val="42B731AC"/>
    <w:rsid w:val="42BC6D5D"/>
    <w:rsid w:val="42DE01BB"/>
    <w:rsid w:val="42E22D2D"/>
    <w:rsid w:val="42EC4CAC"/>
    <w:rsid w:val="42F77487"/>
    <w:rsid w:val="43096C06"/>
    <w:rsid w:val="4319077A"/>
    <w:rsid w:val="43246BB9"/>
    <w:rsid w:val="433C7D2A"/>
    <w:rsid w:val="43437DB1"/>
    <w:rsid w:val="43483807"/>
    <w:rsid w:val="43726E3F"/>
    <w:rsid w:val="43771DEF"/>
    <w:rsid w:val="43AB3BDB"/>
    <w:rsid w:val="43CC5445"/>
    <w:rsid w:val="43CD35A9"/>
    <w:rsid w:val="43CE7E36"/>
    <w:rsid w:val="43D77C62"/>
    <w:rsid w:val="43D85AE6"/>
    <w:rsid w:val="43F10A4E"/>
    <w:rsid w:val="43F415CA"/>
    <w:rsid w:val="44060517"/>
    <w:rsid w:val="440F08E4"/>
    <w:rsid w:val="44260613"/>
    <w:rsid w:val="442645D9"/>
    <w:rsid w:val="44273A9B"/>
    <w:rsid w:val="442B3E91"/>
    <w:rsid w:val="44324EDE"/>
    <w:rsid w:val="443E6165"/>
    <w:rsid w:val="4441577F"/>
    <w:rsid w:val="4449006C"/>
    <w:rsid w:val="444D55B0"/>
    <w:rsid w:val="445A4967"/>
    <w:rsid w:val="445E5BC3"/>
    <w:rsid w:val="44614213"/>
    <w:rsid w:val="446522DF"/>
    <w:rsid w:val="44701BB4"/>
    <w:rsid w:val="44827F3C"/>
    <w:rsid w:val="449D6A8B"/>
    <w:rsid w:val="44A11C4F"/>
    <w:rsid w:val="44BB5623"/>
    <w:rsid w:val="44C871BB"/>
    <w:rsid w:val="44CE65D4"/>
    <w:rsid w:val="44D44727"/>
    <w:rsid w:val="4502740F"/>
    <w:rsid w:val="4509486E"/>
    <w:rsid w:val="456C4BD3"/>
    <w:rsid w:val="456F5C16"/>
    <w:rsid w:val="457A70F8"/>
    <w:rsid w:val="458A535A"/>
    <w:rsid w:val="458E55A7"/>
    <w:rsid w:val="45930B40"/>
    <w:rsid w:val="459574C4"/>
    <w:rsid w:val="45B10D04"/>
    <w:rsid w:val="45BF03B0"/>
    <w:rsid w:val="45C12B29"/>
    <w:rsid w:val="45C90E1C"/>
    <w:rsid w:val="45E94855"/>
    <w:rsid w:val="45F33D1A"/>
    <w:rsid w:val="45FA6230"/>
    <w:rsid w:val="460D6CE8"/>
    <w:rsid w:val="462070FA"/>
    <w:rsid w:val="462D701F"/>
    <w:rsid w:val="463023B7"/>
    <w:rsid w:val="463879E1"/>
    <w:rsid w:val="463B3552"/>
    <w:rsid w:val="46431D97"/>
    <w:rsid w:val="464419A5"/>
    <w:rsid w:val="465248B8"/>
    <w:rsid w:val="465C5A24"/>
    <w:rsid w:val="46701E7E"/>
    <w:rsid w:val="467E1074"/>
    <w:rsid w:val="468144CE"/>
    <w:rsid w:val="46B35A5A"/>
    <w:rsid w:val="46B8646F"/>
    <w:rsid w:val="46BD1807"/>
    <w:rsid w:val="46DA2907"/>
    <w:rsid w:val="46E773FC"/>
    <w:rsid w:val="46F70004"/>
    <w:rsid w:val="46FA74CD"/>
    <w:rsid w:val="47090E63"/>
    <w:rsid w:val="471C3003"/>
    <w:rsid w:val="471F6B9A"/>
    <w:rsid w:val="4722209F"/>
    <w:rsid w:val="472625DA"/>
    <w:rsid w:val="47453AF6"/>
    <w:rsid w:val="47464DB6"/>
    <w:rsid w:val="474E1236"/>
    <w:rsid w:val="47627AB6"/>
    <w:rsid w:val="476770F5"/>
    <w:rsid w:val="476F04AC"/>
    <w:rsid w:val="477E7F50"/>
    <w:rsid w:val="47831888"/>
    <w:rsid w:val="479A5894"/>
    <w:rsid w:val="479F0145"/>
    <w:rsid w:val="47A003D9"/>
    <w:rsid w:val="47BC7E11"/>
    <w:rsid w:val="47BE0C3E"/>
    <w:rsid w:val="47C10334"/>
    <w:rsid w:val="47C44605"/>
    <w:rsid w:val="47D768CD"/>
    <w:rsid w:val="47E55175"/>
    <w:rsid w:val="47ED0C5E"/>
    <w:rsid w:val="47F33F04"/>
    <w:rsid w:val="47FC3E81"/>
    <w:rsid w:val="480D312E"/>
    <w:rsid w:val="48104F5E"/>
    <w:rsid w:val="4813382A"/>
    <w:rsid w:val="48237432"/>
    <w:rsid w:val="482D32DB"/>
    <w:rsid w:val="483073A2"/>
    <w:rsid w:val="483F6C65"/>
    <w:rsid w:val="484178D1"/>
    <w:rsid w:val="48444414"/>
    <w:rsid w:val="487F7843"/>
    <w:rsid w:val="48821F92"/>
    <w:rsid w:val="4882658A"/>
    <w:rsid w:val="48883A17"/>
    <w:rsid w:val="48905C79"/>
    <w:rsid w:val="48A25574"/>
    <w:rsid w:val="48A747B6"/>
    <w:rsid w:val="48AF7051"/>
    <w:rsid w:val="48C651B3"/>
    <w:rsid w:val="48E400C7"/>
    <w:rsid w:val="48E66051"/>
    <w:rsid w:val="48E74495"/>
    <w:rsid w:val="49013B5F"/>
    <w:rsid w:val="49054982"/>
    <w:rsid w:val="490A27CA"/>
    <w:rsid w:val="49125E2F"/>
    <w:rsid w:val="491602AD"/>
    <w:rsid w:val="49324530"/>
    <w:rsid w:val="493E5690"/>
    <w:rsid w:val="497715E3"/>
    <w:rsid w:val="4988345B"/>
    <w:rsid w:val="49935932"/>
    <w:rsid w:val="49A05EE9"/>
    <w:rsid w:val="49A5611E"/>
    <w:rsid w:val="49BA50EC"/>
    <w:rsid w:val="49C2254D"/>
    <w:rsid w:val="49C30FC3"/>
    <w:rsid w:val="49C35A96"/>
    <w:rsid w:val="49DC2C51"/>
    <w:rsid w:val="49EA0B16"/>
    <w:rsid w:val="49F7764D"/>
    <w:rsid w:val="49FB5450"/>
    <w:rsid w:val="4A156C19"/>
    <w:rsid w:val="4A216CF3"/>
    <w:rsid w:val="4A2A1EA4"/>
    <w:rsid w:val="4A3F29EC"/>
    <w:rsid w:val="4A6531D1"/>
    <w:rsid w:val="4A6616B5"/>
    <w:rsid w:val="4A6E1D74"/>
    <w:rsid w:val="4A704682"/>
    <w:rsid w:val="4A731AE0"/>
    <w:rsid w:val="4A756CF4"/>
    <w:rsid w:val="4A7708CF"/>
    <w:rsid w:val="4AA206CA"/>
    <w:rsid w:val="4AA82DD4"/>
    <w:rsid w:val="4AB204ED"/>
    <w:rsid w:val="4AC21D31"/>
    <w:rsid w:val="4AD90E17"/>
    <w:rsid w:val="4ADA2FC6"/>
    <w:rsid w:val="4AE23AEA"/>
    <w:rsid w:val="4AF109FB"/>
    <w:rsid w:val="4AF666FA"/>
    <w:rsid w:val="4AFC3971"/>
    <w:rsid w:val="4B0453B0"/>
    <w:rsid w:val="4B1359BD"/>
    <w:rsid w:val="4B7320B9"/>
    <w:rsid w:val="4B8B325B"/>
    <w:rsid w:val="4BB5025D"/>
    <w:rsid w:val="4BBF7C23"/>
    <w:rsid w:val="4BC17812"/>
    <w:rsid w:val="4BCD6389"/>
    <w:rsid w:val="4BDB5C7A"/>
    <w:rsid w:val="4BE64937"/>
    <w:rsid w:val="4BE8696B"/>
    <w:rsid w:val="4BEB42D0"/>
    <w:rsid w:val="4BF7626D"/>
    <w:rsid w:val="4BF92494"/>
    <w:rsid w:val="4C140628"/>
    <w:rsid w:val="4C1655F0"/>
    <w:rsid w:val="4C1804BA"/>
    <w:rsid w:val="4C2B3C11"/>
    <w:rsid w:val="4C4165CF"/>
    <w:rsid w:val="4C470BF0"/>
    <w:rsid w:val="4C4E213F"/>
    <w:rsid w:val="4C516415"/>
    <w:rsid w:val="4C543B51"/>
    <w:rsid w:val="4C5B77B3"/>
    <w:rsid w:val="4C8214E5"/>
    <w:rsid w:val="4CAC79F8"/>
    <w:rsid w:val="4CC17E03"/>
    <w:rsid w:val="4CCE0D21"/>
    <w:rsid w:val="4CEB0E62"/>
    <w:rsid w:val="4CF97FCD"/>
    <w:rsid w:val="4D0A1B42"/>
    <w:rsid w:val="4D0E621B"/>
    <w:rsid w:val="4D254BDB"/>
    <w:rsid w:val="4D312EEC"/>
    <w:rsid w:val="4D3705AD"/>
    <w:rsid w:val="4D4D01DA"/>
    <w:rsid w:val="4D4F380E"/>
    <w:rsid w:val="4D617D21"/>
    <w:rsid w:val="4D6A5A6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C7887"/>
    <w:rsid w:val="4DBF4FD4"/>
    <w:rsid w:val="4DC616D8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7049B5"/>
    <w:rsid w:val="4E803890"/>
    <w:rsid w:val="4E803C07"/>
    <w:rsid w:val="4E813136"/>
    <w:rsid w:val="4E9779EA"/>
    <w:rsid w:val="4EA839CC"/>
    <w:rsid w:val="4EB01238"/>
    <w:rsid w:val="4EB55D5E"/>
    <w:rsid w:val="4EB81B14"/>
    <w:rsid w:val="4EBA580F"/>
    <w:rsid w:val="4ECE6E18"/>
    <w:rsid w:val="4EE11D22"/>
    <w:rsid w:val="4EF5255B"/>
    <w:rsid w:val="4EFD2055"/>
    <w:rsid w:val="4F342B18"/>
    <w:rsid w:val="4F384B5D"/>
    <w:rsid w:val="4F4079A0"/>
    <w:rsid w:val="4F66598B"/>
    <w:rsid w:val="4F802D23"/>
    <w:rsid w:val="4F8C73E6"/>
    <w:rsid w:val="4FA27267"/>
    <w:rsid w:val="4FA35C5F"/>
    <w:rsid w:val="4FA367D2"/>
    <w:rsid w:val="4FAB4EF9"/>
    <w:rsid w:val="4FBD604A"/>
    <w:rsid w:val="4FC00519"/>
    <w:rsid w:val="4FDF31AC"/>
    <w:rsid w:val="4FE36BB8"/>
    <w:rsid w:val="4FF03ABB"/>
    <w:rsid w:val="5004539D"/>
    <w:rsid w:val="50127B12"/>
    <w:rsid w:val="501B6C91"/>
    <w:rsid w:val="503031A5"/>
    <w:rsid w:val="503A7196"/>
    <w:rsid w:val="503E6BCE"/>
    <w:rsid w:val="503F00E6"/>
    <w:rsid w:val="504B4569"/>
    <w:rsid w:val="50741BF8"/>
    <w:rsid w:val="50747E4A"/>
    <w:rsid w:val="50891502"/>
    <w:rsid w:val="50921C70"/>
    <w:rsid w:val="50925412"/>
    <w:rsid w:val="50B01701"/>
    <w:rsid w:val="50B57E6C"/>
    <w:rsid w:val="50C671B9"/>
    <w:rsid w:val="50CF334F"/>
    <w:rsid w:val="50EB560A"/>
    <w:rsid w:val="51054D5F"/>
    <w:rsid w:val="510659B4"/>
    <w:rsid w:val="510A1D5F"/>
    <w:rsid w:val="511773DE"/>
    <w:rsid w:val="5118464E"/>
    <w:rsid w:val="512939E8"/>
    <w:rsid w:val="512B625B"/>
    <w:rsid w:val="512F54B9"/>
    <w:rsid w:val="51386BD9"/>
    <w:rsid w:val="51497548"/>
    <w:rsid w:val="514D006C"/>
    <w:rsid w:val="51665207"/>
    <w:rsid w:val="516C3159"/>
    <w:rsid w:val="516F3B97"/>
    <w:rsid w:val="518C3289"/>
    <w:rsid w:val="51961793"/>
    <w:rsid w:val="51B15A7F"/>
    <w:rsid w:val="51DA5C7C"/>
    <w:rsid w:val="51E041F7"/>
    <w:rsid w:val="51E57528"/>
    <w:rsid w:val="51F00EEA"/>
    <w:rsid w:val="51F14C81"/>
    <w:rsid w:val="51F80657"/>
    <w:rsid w:val="51FA782F"/>
    <w:rsid w:val="52007E3B"/>
    <w:rsid w:val="5209049E"/>
    <w:rsid w:val="520C1FB8"/>
    <w:rsid w:val="52245907"/>
    <w:rsid w:val="52280580"/>
    <w:rsid w:val="5231513A"/>
    <w:rsid w:val="5244485A"/>
    <w:rsid w:val="5250534F"/>
    <w:rsid w:val="526A12B7"/>
    <w:rsid w:val="528A7421"/>
    <w:rsid w:val="528E0031"/>
    <w:rsid w:val="529443E6"/>
    <w:rsid w:val="52A226B1"/>
    <w:rsid w:val="52A61D33"/>
    <w:rsid w:val="52B05000"/>
    <w:rsid w:val="52B145CA"/>
    <w:rsid w:val="52C40EC2"/>
    <w:rsid w:val="52C92C4A"/>
    <w:rsid w:val="52CA20B1"/>
    <w:rsid w:val="52E67566"/>
    <w:rsid w:val="52EF6F85"/>
    <w:rsid w:val="52FF4B72"/>
    <w:rsid w:val="531A5C15"/>
    <w:rsid w:val="531F443A"/>
    <w:rsid w:val="532C203E"/>
    <w:rsid w:val="53380997"/>
    <w:rsid w:val="53490F4F"/>
    <w:rsid w:val="534C657D"/>
    <w:rsid w:val="535A5DB1"/>
    <w:rsid w:val="536D3FD8"/>
    <w:rsid w:val="53713081"/>
    <w:rsid w:val="53810D2A"/>
    <w:rsid w:val="53842C9E"/>
    <w:rsid w:val="53865775"/>
    <w:rsid w:val="539012F6"/>
    <w:rsid w:val="539B4F6F"/>
    <w:rsid w:val="539C06BA"/>
    <w:rsid w:val="53B42BC3"/>
    <w:rsid w:val="53BE19AB"/>
    <w:rsid w:val="53D451D0"/>
    <w:rsid w:val="53D84296"/>
    <w:rsid w:val="53FC1752"/>
    <w:rsid w:val="53FD215B"/>
    <w:rsid w:val="54084724"/>
    <w:rsid w:val="540F1019"/>
    <w:rsid w:val="542846B3"/>
    <w:rsid w:val="542A2607"/>
    <w:rsid w:val="543232C2"/>
    <w:rsid w:val="545C2506"/>
    <w:rsid w:val="548A497B"/>
    <w:rsid w:val="548B388A"/>
    <w:rsid w:val="549374F7"/>
    <w:rsid w:val="54A77F61"/>
    <w:rsid w:val="54B20558"/>
    <w:rsid w:val="54BD5C4C"/>
    <w:rsid w:val="54C86FFA"/>
    <w:rsid w:val="54E3202D"/>
    <w:rsid w:val="54E46541"/>
    <w:rsid w:val="54EC330F"/>
    <w:rsid w:val="54F85ED1"/>
    <w:rsid w:val="55035323"/>
    <w:rsid w:val="550D641F"/>
    <w:rsid w:val="550E62BD"/>
    <w:rsid w:val="55105D34"/>
    <w:rsid w:val="551C3368"/>
    <w:rsid w:val="5529237B"/>
    <w:rsid w:val="553B5CD7"/>
    <w:rsid w:val="55452FC5"/>
    <w:rsid w:val="55736F84"/>
    <w:rsid w:val="5577105E"/>
    <w:rsid w:val="55847311"/>
    <w:rsid w:val="5588046F"/>
    <w:rsid w:val="5592057D"/>
    <w:rsid w:val="559330A1"/>
    <w:rsid w:val="55BA31E3"/>
    <w:rsid w:val="55BB0307"/>
    <w:rsid w:val="55CB43DC"/>
    <w:rsid w:val="55E10311"/>
    <w:rsid w:val="55F16E64"/>
    <w:rsid w:val="55F71850"/>
    <w:rsid w:val="56036F16"/>
    <w:rsid w:val="562345E2"/>
    <w:rsid w:val="562544E4"/>
    <w:rsid w:val="56274209"/>
    <w:rsid w:val="56274A77"/>
    <w:rsid w:val="5632380F"/>
    <w:rsid w:val="563D53FA"/>
    <w:rsid w:val="56430EF4"/>
    <w:rsid w:val="566A7198"/>
    <w:rsid w:val="566E14B8"/>
    <w:rsid w:val="567501E3"/>
    <w:rsid w:val="5685060C"/>
    <w:rsid w:val="56984AE5"/>
    <w:rsid w:val="56B91AB1"/>
    <w:rsid w:val="56C2076A"/>
    <w:rsid w:val="57096DBD"/>
    <w:rsid w:val="570A1BA6"/>
    <w:rsid w:val="570F0ACB"/>
    <w:rsid w:val="57146460"/>
    <w:rsid w:val="57332AE1"/>
    <w:rsid w:val="576376E0"/>
    <w:rsid w:val="576D31E9"/>
    <w:rsid w:val="5776480D"/>
    <w:rsid w:val="57772171"/>
    <w:rsid w:val="57902E2F"/>
    <w:rsid w:val="57C83E65"/>
    <w:rsid w:val="57C86F93"/>
    <w:rsid w:val="57CC27C2"/>
    <w:rsid w:val="57CD531A"/>
    <w:rsid w:val="57CD63F8"/>
    <w:rsid w:val="57DF589B"/>
    <w:rsid w:val="57E152CC"/>
    <w:rsid w:val="57ED305D"/>
    <w:rsid w:val="57F143B4"/>
    <w:rsid w:val="58111586"/>
    <w:rsid w:val="58202FD0"/>
    <w:rsid w:val="5823665C"/>
    <w:rsid w:val="582639E8"/>
    <w:rsid w:val="582640E0"/>
    <w:rsid w:val="58282033"/>
    <w:rsid w:val="582A3B52"/>
    <w:rsid w:val="58343315"/>
    <w:rsid w:val="58353D08"/>
    <w:rsid w:val="58361E71"/>
    <w:rsid w:val="584F0AF5"/>
    <w:rsid w:val="5866736B"/>
    <w:rsid w:val="58683299"/>
    <w:rsid w:val="586D1CA3"/>
    <w:rsid w:val="58703B74"/>
    <w:rsid w:val="58796895"/>
    <w:rsid w:val="58825D7E"/>
    <w:rsid w:val="5885054B"/>
    <w:rsid w:val="5885148D"/>
    <w:rsid w:val="58901FAA"/>
    <w:rsid w:val="5917523C"/>
    <w:rsid w:val="59197F98"/>
    <w:rsid w:val="592453F6"/>
    <w:rsid w:val="59517A4E"/>
    <w:rsid w:val="597C0C6D"/>
    <w:rsid w:val="59813E0D"/>
    <w:rsid w:val="598B009D"/>
    <w:rsid w:val="59B56381"/>
    <w:rsid w:val="59E41720"/>
    <w:rsid w:val="59ED1B6D"/>
    <w:rsid w:val="5A0509DC"/>
    <w:rsid w:val="5A171346"/>
    <w:rsid w:val="5A541C2D"/>
    <w:rsid w:val="5A5431B4"/>
    <w:rsid w:val="5A573771"/>
    <w:rsid w:val="5A5A4CEA"/>
    <w:rsid w:val="5A65253B"/>
    <w:rsid w:val="5A6E7CF8"/>
    <w:rsid w:val="5A773F48"/>
    <w:rsid w:val="5A7A0510"/>
    <w:rsid w:val="5A8C7961"/>
    <w:rsid w:val="5A9C46DA"/>
    <w:rsid w:val="5A9D7779"/>
    <w:rsid w:val="5AA93677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80DF0"/>
    <w:rsid w:val="5B105850"/>
    <w:rsid w:val="5B2D4585"/>
    <w:rsid w:val="5B2F7F1D"/>
    <w:rsid w:val="5B301F46"/>
    <w:rsid w:val="5B483D78"/>
    <w:rsid w:val="5B6954F5"/>
    <w:rsid w:val="5B6A05CB"/>
    <w:rsid w:val="5B6B6470"/>
    <w:rsid w:val="5B7065F3"/>
    <w:rsid w:val="5B750A10"/>
    <w:rsid w:val="5B7E6F47"/>
    <w:rsid w:val="5B85779A"/>
    <w:rsid w:val="5B965166"/>
    <w:rsid w:val="5B991328"/>
    <w:rsid w:val="5B9E17D8"/>
    <w:rsid w:val="5BA466DC"/>
    <w:rsid w:val="5BA52C54"/>
    <w:rsid w:val="5BB05EDA"/>
    <w:rsid w:val="5BB421E1"/>
    <w:rsid w:val="5BB9552B"/>
    <w:rsid w:val="5BBC650F"/>
    <w:rsid w:val="5BD02A54"/>
    <w:rsid w:val="5BE35346"/>
    <w:rsid w:val="5C047642"/>
    <w:rsid w:val="5C12429A"/>
    <w:rsid w:val="5C156FFF"/>
    <w:rsid w:val="5C1E2CAA"/>
    <w:rsid w:val="5C251937"/>
    <w:rsid w:val="5C2B0A12"/>
    <w:rsid w:val="5C2F04AD"/>
    <w:rsid w:val="5C363A47"/>
    <w:rsid w:val="5C380329"/>
    <w:rsid w:val="5C715807"/>
    <w:rsid w:val="5C78001D"/>
    <w:rsid w:val="5C8040F8"/>
    <w:rsid w:val="5C8A1FE3"/>
    <w:rsid w:val="5C9A5241"/>
    <w:rsid w:val="5CA872C3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544D7"/>
    <w:rsid w:val="5D13767F"/>
    <w:rsid w:val="5D155E7C"/>
    <w:rsid w:val="5D177E4D"/>
    <w:rsid w:val="5D1B0B85"/>
    <w:rsid w:val="5D322E25"/>
    <w:rsid w:val="5D4373F1"/>
    <w:rsid w:val="5D4824A6"/>
    <w:rsid w:val="5D4D1EAF"/>
    <w:rsid w:val="5D500B0A"/>
    <w:rsid w:val="5D557393"/>
    <w:rsid w:val="5D9D58F2"/>
    <w:rsid w:val="5DA35EE8"/>
    <w:rsid w:val="5DC2503B"/>
    <w:rsid w:val="5DD01584"/>
    <w:rsid w:val="5DE52A10"/>
    <w:rsid w:val="5DED2C77"/>
    <w:rsid w:val="5DF43FD5"/>
    <w:rsid w:val="5E0E3E67"/>
    <w:rsid w:val="5E327F3C"/>
    <w:rsid w:val="5E60710F"/>
    <w:rsid w:val="5E6719D4"/>
    <w:rsid w:val="5E6C626F"/>
    <w:rsid w:val="5E7879C7"/>
    <w:rsid w:val="5EB3723A"/>
    <w:rsid w:val="5EB8328B"/>
    <w:rsid w:val="5EC212EF"/>
    <w:rsid w:val="5EE20275"/>
    <w:rsid w:val="5F0274FF"/>
    <w:rsid w:val="5F095972"/>
    <w:rsid w:val="5F1C6580"/>
    <w:rsid w:val="5F207D57"/>
    <w:rsid w:val="5F274397"/>
    <w:rsid w:val="5F372969"/>
    <w:rsid w:val="5F3F2870"/>
    <w:rsid w:val="5F43198D"/>
    <w:rsid w:val="5F472CAD"/>
    <w:rsid w:val="5F4D5361"/>
    <w:rsid w:val="5F5F0B96"/>
    <w:rsid w:val="5F661DF2"/>
    <w:rsid w:val="5F72283D"/>
    <w:rsid w:val="5F744257"/>
    <w:rsid w:val="5F7670CD"/>
    <w:rsid w:val="5F7B0579"/>
    <w:rsid w:val="5F8B3D28"/>
    <w:rsid w:val="5FBF4872"/>
    <w:rsid w:val="5FDB59DC"/>
    <w:rsid w:val="5FF31703"/>
    <w:rsid w:val="5FF91F3B"/>
    <w:rsid w:val="600F3BC0"/>
    <w:rsid w:val="60104FE7"/>
    <w:rsid w:val="60171776"/>
    <w:rsid w:val="601F6A14"/>
    <w:rsid w:val="605F17BD"/>
    <w:rsid w:val="60601359"/>
    <w:rsid w:val="60850B9F"/>
    <w:rsid w:val="608F6789"/>
    <w:rsid w:val="60977D28"/>
    <w:rsid w:val="60A1757F"/>
    <w:rsid w:val="60BB21C2"/>
    <w:rsid w:val="60C26A0A"/>
    <w:rsid w:val="60D90FEE"/>
    <w:rsid w:val="60E179C4"/>
    <w:rsid w:val="61006F66"/>
    <w:rsid w:val="61117583"/>
    <w:rsid w:val="61293D0B"/>
    <w:rsid w:val="61472959"/>
    <w:rsid w:val="61607BCC"/>
    <w:rsid w:val="616541A0"/>
    <w:rsid w:val="617A6744"/>
    <w:rsid w:val="618D1A95"/>
    <w:rsid w:val="61A1080E"/>
    <w:rsid w:val="61A13B02"/>
    <w:rsid w:val="61B75F1F"/>
    <w:rsid w:val="61BA48C8"/>
    <w:rsid w:val="61BF5735"/>
    <w:rsid w:val="61C16B2F"/>
    <w:rsid w:val="61D34EAA"/>
    <w:rsid w:val="61D84F34"/>
    <w:rsid w:val="61DC7C03"/>
    <w:rsid w:val="61E96136"/>
    <w:rsid w:val="61EA0BC0"/>
    <w:rsid w:val="6217401B"/>
    <w:rsid w:val="62206605"/>
    <w:rsid w:val="62440C0A"/>
    <w:rsid w:val="62605866"/>
    <w:rsid w:val="626774B3"/>
    <w:rsid w:val="626E4BAB"/>
    <w:rsid w:val="62900929"/>
    <w:rsid w:val="62951931"/>
    <w:rsid w:val="629849EC"/>
    <w:rsid w:val="62A45E0E"/>
    <w:rsid w:val="62B14867"/>
    <w:rsid w:val="62BE35A1"/>
    <w:rsid w:val="62C355D2"/>
    <w:rsid w:val="62C63B31"/>
    <w:rsid w:val="62D46CA7"/>
    <w:rsid w:val="62DB6387"/>
    <w:rsid w:val="62DE3265"/>
    <w:rsid w:val="62E47D23"/>
    <w:rsid w:val="62E61E8E"/>
    <w:rsid w:val="62FD283D"/>
    <w:rsid w:val="63167422"/>
    <w:rsid w:val="63211924"/>
    <w:rsid w:val="632B09C0"/>
    <w:rsid w:val="632D1BCE"/>
    <w:rsid w:val="63522240"/>
    <w:rsid w:val="63527DD5"/>
    <w:rsid w:val="6358704F"/>
    <w:rsid w:val="635A4169"/>
    <w:rsid w:val="63645FAC"/>
    <w:rsid w:val="636B2BB3"/>
    <w:rsid w:val="636E5951"/>
    <w:rsid w:val="63A934AA"/>
    <w:rsid w:val="63B72728"/>
    <w:rsid w:val="63BA2104"/>
    <w:rsid w:val="63C22BA9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94BEC"/>
    <w:rsid w:val="6413259D"/>
    <w:rsid w:val="6418241F"/>
    <w:rsid w:val="64183416"/>
    <w:rsid w:val="642123FD"/>
    <w:rsid w:val="64236A85"/>
    <w:rsid w:val="642815A4"/>
    <w:rsid w:val="64327B0E"/>
    <w:rsid w:val="646F5648"/>
    <w:rsid w:val="64744AE7"/>
    <w:rsid w:val="64794FA4"/>
    <w:rsid w:val="6483236C"/>
    <w:rsid w:val="649551BB"/>
    <w:rsid w:val="649D3DEB"/>
    <w:rsid w:val="64CA50AA"/>
    <w:rsid w:val="64D438B6"/>
    <w:rsid w:val="64D5375F"/>
    <w:rsid w:val="64D84F7C"/>
    <w:rsid w:val="64D93B70"/>
    <w:rsid w:val="64F33E7F"/>
    <w:rsid w:val="650707F1"/>
    <w:rsid w:val="65112F38"/>
    <w:rsid w:val="651B4E5D"/>
    <w:rsid w:val="652B5B18"/>
    <w:rsid w:val="65430318"/>
    <w:rsid w:val="65451F4B"/>
    <w:rsid w:val="65544B5D"/>
    <w:rsid w:val="655F60D3"/>
    <w:rsid w:val="65614D02"/>
    <w:rsid w:val="656A67BD"/>
    <w:rsid w:val="656C1DDF"/>
    <w:rsid w:val="656C656D"/>
    <w:rsid w:val="656C7A60"/>
    <w:rsid w:val="657602A5"/>
    <w:rsid w:val="65785322"/>
    <w:rsid w:val="657F64AE"/>
    <w:rsid w:val="6597130D"/>
    <w:rsid w:val="65987FAA"/>
    <w:rsid w:val="65A31930"/>
    <w:rsid w:val="65B4529A"/>
    <w:rsid w:val="65C37274"/>
    <w:rsid w:val="65D3319E"/>
    <w:rsid w:val="65DA0316"/>
    <w:rsid w:val="65F40CD3"/>
    <w:rsid w:val="65F77EDA"/>
    <w:rsid w:val="65FD2784"/>
    <w:rsid w:val="66102787"/>
    <w:rsid w:val="662436DD"/>
    <w:rsid w:val="662636CC"/>
    <w:rsid w:val="66277411"/>
    <w:rsid w:val="662B117A"/>
    <w:rsid w:val="664045AA"/>
    <w:rsid w:val="664152B9"/>
    <w:rsid w:val="66424DF4"/>
    <w:rsid w:val="66582252"/>
    <w:rsid w:val="665B1A00"/>
    <w:rsid w:val="66633B0A"/>
    <w:rsid w:val="66694A00"/>
    <w:rsid w:val="667150BB"/>
    <w:rsid w:val="667E0485"/>
    <w:rsid w:val="66850EE2"/>
    <w:rsid w:val="66861269"/>
    <w:rsid w:val="668758FC"/>
    <w:rsid w:val="66975FBD"/>
    <w:rsid w:val="66A700DC"/>
    <w:rsid w:val="66A974CA"/>
    <w:rsid w:val="66B66C13"/>
    <w:rsid w:val="66BB24BB"/>
    <w:rsid w:val="66BF3BDE"/>
    <w:rsid w:val="66CD562A"/>
    <w:rsid w:val="66D16DCB"/>
    <w:rsid w:val="66D76B2F"/>
    <w:rsid w:val="66F41CA6"/>
    <w:rsid w:val="66FE799C"/>
    <w:rsid w:val="67015EC3"/>
    <w:rsid w:val="67045C5B"/>
    <w:rsid w:val="671B66F8"/>
    <w:rsid w:val="67313A55"/>
    <w:rsid w:val="6734062B"/>
    <w:rsid w:val="675147DC"/>
    <w:rsid w:val="67635437"/>
    <w:rsid w:val="676C6FD3"/>
    <w:rsid w:val="677400BB"/>
    <w:rsid w:val="67760C9B"/>
    <w:rsid w:val="678040ED"/>
    <w:rsid w:val="6797593F"/>
    <w:rsid w:val="67984C7D"/>
    <w:rsid w:val="67B74F18"/>
    <w:rsid w:val="67C91BEF"/>
    <w:rsid w:val="67CE453C"/>
    <w:rsid w:val="67D33EE5"/>
    <w:rsid w:val="67D53299"/>
    <w:rsid w:val="67E67A92"/>
    <w:rsid w:val="67EB5994"/>
    <w:rsid w:val="67EF5D28"/>
    <w:rsid w:val="67F47E54"/>
    <w:rsid w:val="68131850"/>
    <w:rsid w:val="68232C9F"/>
    <w:rsid w:val="68281F00"/>
    <w:rsid w:val="682A596F"/>
    <w:rsid w:val="683079D4"/>
    <w:rsid w:val="683922C4"/>
    <w:rsid w:val="68441302"/>
    <w:rsid w:val="68603D63"/>
    <w:rsid w:val="686056F2"/>
    <w:rsid w:val="686930F6"/>
    <w:rsid w:val="686A7D3E"/>
    <w:rsid w:val="687D0DF2"/>
    <w:rsid w:val="68881393"/>
    <w:rsid w:val="68937654"/>
    <w:rsid w:val="68940E29"/>
    <w:rsid w:val="68AC19D3"/>
    <w:rsid w:val="68B12B7D"/>
    <w:rsid w:val="68B47EA5"/>
    <w:rsid w:val="68BC755A"/>
    <w:rsid w:val="68CA13BC"/>
    <w:rsid w:val="68D008DA"/>
    <w:rsid w:val="68E20509"/>
    <w:rsid w:val="68ED70C6"/>
    <w:rsid w:val="68F64A16"/>
    <w:rsid w:val="690E266A"/>
    <w:rsid w:val="693B1140"/>
    <w:rsid w:val="694A3E49"/>
    <w:rsid w:val="694C3821"/>
    <w:rsid w:val="69545A27"/>
    <w:rsid w:val="695A191A"/>
    <w:rsid w:val="695F2884"/>
    <w:rsid w:val="696F055C"/>
    <w:rsid w:val="69870125"/>
    <w:rsid w:val="698A5084"/>
    <w:rsid w:val="6999201B"/>
    <w:rsid w:val="69A80727"/>
    <w:rsid w:val="69CE7F2E"/>
    <w:rsid w:val="69D17D08"/>
    <w:rsid w:val="69E91DB5"/>
    <w:rsid w:val="69FA3A53"/>
    <w:rsid w:val="69FB651C"/>
    <w:rsid w:val="6A067855"/>
    <w:rsid w:val="6A0B62E7"/>
    <w:rsid w:val="6A0D57BD"/>
    <w:rsid w:val="6A193EF7"/>
    <w:rsid w:val="6A272626"/>
    <w:rsid w:val="6A2A0C2D"/>
    <w:rsid w:val="6A2E151E"/>
    <w:rsid w:val="6A321CF9"/>
    <w:rsid w:val="6A32404B"/>
    <w:rsid w:val="6A341E21"/>
    <w:rsid w:val="6A391EF4"/>
    <w:rsid w:val="6A3A31FE"/>
    <w:rsid w:val="6A411B39"/>
    <w:rsid w:val="6A4A256C"/>
    <w:rsid w:val="6A547B45"/>
    <w:rsid w:val="6A5A1B6B"/>
    <w:rsid w:val="6A626536"/>
    <w:rsid w:val="6A7056E9"/>
    <w:rsid w:val="6A9A1F5A"/>
    <w:rsid w:val="6A9D67A5"/>
    <w:rsid w:val="6ABD79CD"/>
    <w:rsid w:val="6ACC1343"/>
    <w:rsid w:val="6AD428A1"/>
    <w:rsid w:val="6ADA35CC"/>
    <w:rsid w:val="6AEB0B6B"/>
    <w:rsid w:val="6B030224"/>
    <w:rsid w:val="6B075FC2"/>
    <w:rsid w:val="6B0E3868"/>
    <w:rsid w:val="6B11452A"/>
    <w:rsid w:val="6B2D1914"/>
    <w:rsid w:val="6B2E73FD"/>
    <w:rsid w:val="6B38037F"/>
    <w:rsid w:val="6B4B46F6"/>
    <w:rsid w:val="6B6F34CF"/>
    <w:rsid w:val="6B7E2893"/>
    <w:rsid w:val="6B7F3F50"/>
    <w:rsid w:val="6B7F6CBB"/>
    <w:rsid w:val="6B870DC7"/>
    <w:rsid w:val="6B8743E7"/>
    <w:rsid w:val="6B892551"/>
    <w:rsid w:val="6B927380"/>
    <w:rsid w:val="6BD01AEE"/>
    <w:rsid w:val="6BD91134"/>
    <w:rsid w:val="6BE23474"/>
    <w:rsid w:val="6BE3003A"/>
    <w:rsid w:val="6BE52596"/>
    <w:rsid w:val="6BF03934"/>
    <w:rsid w:val="6BF2719B"/>
    <w:rsid w:val="6C030E0D"/>
    <w:rsid w:val="6C1E57B9"/>
    <w:rsid w:val="6C250CDF"/>
    <w:rsid w:val="6C323C1E"/>
    <w:rsid w:val="6C464192"/>
    <w:rsid w:val="6C4E6AEE"/>
    <w:rsid w:val="6C574435"/>
    <w:rsid w:val="6C6A4B2A"/>
    <w:rsid w:val="6C764881"/>
    <w:rsid w:val="6C804E3D"/>
    <w:rsid w:val="6C806BFF"/>
    <w:rsid w:val="6C8A13A8"/>
    <w:rsid w:val="6C906A54"/>
    <w:rsid w:val="6C9665A0"/>
    <w:rsid w:val="6C9D1459"/>
    <w:rsid w:val="6C9D5236"/>
    <w:rsid w:val="6CB41A62"/>
    <w:rsid w:val="6CBA24AB"/>
    <w:rsid w:val="6CC5189B"/>
    <w:rsid w:val="6CDB2191"/>
    <w:rsid w:val="6D002145"/>
    <w:rsid w:val="6D0A6F45"/>
    <w:rsid w:val="6D1500C0"/>
    <w:rsid w:val="6D210FBE"/>
    <w:rsid w:val="6D252E49"/>
    <w:rsid w:val="6D266904"/>
    <w:rsid w:val="6D2C3BE5"/>
    <w:rsid w:val="6D41794D"/>
    <w:rsid w:val="6D4C053B"/>
    <w:rsid w:val="6D516306"/>
    <w:rsid w:val="6D57361D"/>
    <w:rsid w:val="6D5C625E"/>
    <w:rsid w:val="6D897EE7"/>
    <w:rsid w:val="6D8F7C95"/>
    <w:rsid w:val="6D99790E"/>
    <w:rsid w:val="6DA50C65"/>
    <w:rsid w:val="6DA5504F"/>
    <w:rsid w:val="6DAB6F4E"/>
    <w:rsid w:val="6DBB6FC1"/>
    <w:rsid w:val="6DCA511D"/>
    <w:rsid w:val="6DD06906"/>
    <w:rsid w:val="6DD13B48"/>
    <w:rsid w:val="6DD70790"/>
    <w:rsid w:val="6DEA3FC8"/>
    <w:rsid w:val="6DF731DC"/>
    <w:rsid w:val="6DFA50A5"/>
    <w:rsid w:val="6DFE5629"/>
    <w:rsid w:val="6E1428DA"/>
    <w:rsid w:val="6E2706FB"/>
    <w:rsid w:val="6E27533F"/>
    <w:rsid w:val="6E3225F1"/>
    <w:rsid w:val="6E505DF4"/>
    <w:rsid w:val="6E703F4D"/>
    <w:rsid w:val="6E705574"/>
    <w:rsid w:val="6E7319A7"/>
    <w:rsid w:val="6E7D6F42"/>
    <w:rsid w:val="6E861FE7"/>
    <w:rsid w:val="6E917E3C"/>
    <w:rsid w:val="6E97319F"/>
    <w:rsid w:val="6E9E3703"/>
    <w:rsid w:val="6EB273A2"/>
    <w:rsid w:val="6EBB6D9E"/>
    <w:rsid w:val="6EBF2C07"/>
    <w:rsid w:val="6EC30526"/>
    <w:rsid w:val="6EEA7F4B"/>
    <w:rsid w:val="6F022786"/>
    <w:rsid w:val="6F0548CC"/>
    <w:rsid w:val="6F0810F2"/>
    <w:rsid w:val="6F161EB9"/>
    <w:rsid w:val="6F2118AF"/>
    <w:rsid w:val="6F274DF5"/>
    <w:rsid w:val="6F2F2235"/>
    <w:rsid w:val="6F3F5C07"/>
    <w:rsid w:val="6F466DDE"/>
    <w:rsid w:val="6F55598C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E82"/>
    <w:rsid w:val="6FE3525A"/>
    <w:rsid w:val="6FED3EA8"/>
    <w:rsid w:val="6FEE3E90"/>
    <w:rsid w:val="6FF51B1C"/>
    <w:rsid w:val="701A0B11"/>
    <w:rsid w:val="701B5B6E"/>
    <w:rsid w:val="70355534"/>
    <w:rsid w:val="703D02AD"/>
    <w:rsid w:val="703F0A85"/>
    <w:rsid w:val="705117D2"/>
    <w:rsid w:val="70514BB5"/>
    <w:rsid w:val="705C4846"/>
    <w:rsid w:val="70613EC2"/>
    <w:rsid w:val="706164AF"/>
    <w:rsid w:val="706450CD"/>
    <w:rsid w:val="706A5E39"/>
    <w:rsid w:val="706E6608"/>
    <w:rsid w:val="70863B41"/>
    <w:rsid w:val="70964674"/>
    <w:rsid w:val="709C43FC"/>
    <w:rsid w:val="70A54CFA"/>
    <w:rsid w:val="70A70DF0"/>
    <w:rsid w:val="70BB389E"/>
    <w:rsid w:val="70C05CFD"/>
    <w:rsid w:val="70C83085"/>
    <w:rsid w:val="70F57704"/>
    <w:rsid w:val="70FE1138"/>
    <w:rsid w:val="71041B8A"/>
    <w:rsid w:val="71080F23"/>
    <w:rsid w:val="710971B5"/>
    <w:rsid w:val="71097937"/>
    <w:rsid w:val="711658B9"/>
    <w:rsid w:val="7117025A"/>
    <w:rsid w:val="71184D4E"/>
    <w:rsid w:val="711D2D04"/>
    <w:rsid w:val="712B1225"/>
    <w:rsid w:val="712E29E3"/>
    <w:rsid w:val="71455731"/>
    <w:rsid w:val="71525C30"/>
    <w:rsid w:val="71563F17"/>
    <w:rsid w:val="71676AE9"/>
    <w:rsid w:val="716C2FCC"/>
    <w:rsid w:val="716D5067"/>
    <w:rsid w:val="71704DBB"/>
    <w:rsid w:val="717675BC"/>
    <w:rsid w:val="71823427"/>
    <w:rsid w:val="718B06F4"/>
    <w:rsid w:val="718E5DA5"/>
    <w:rsid w:val="7198780F"/>
    <w:rsid w:val="71A471B6"/>
    <w:rsid w:val="71A9786B"/>
    <w:rsid w:val="71AA1A9D"/>
    <w:rsid w:val="71B415DC"/>
    <w:rsid w:val="71B556D4"/>
    <w:rsid w:val="71BC5BCF"/>
    <w:rsid w:val="71BD5E14"/>
    <w:rsid w:val="71C5276A"/>
    <w:rsid w:val="71CF3481"/>
    <w:rsid w:val="71D2121F"/>
    <w:rsid w:val="71D54E5C"/>
    <w:rsid w:val="71D96ACB"/>
    <w:rsid w:val="71E626AF"/>
    <w:rsid w:val="71E90226"/>
    <w:rsid w:val="71ED4EE8"/>
    <w:rsid w:val="71F4083A"/>
    <w:rsid w:val="71FB64F9"/>
    <w:rsid w:val="721942F9"/>
    <w:rsid w:val="722973FA"/>
    <w:rsid w:val="722F22AE"/>
    <w:rsid w:val="72410222"/>
    <w:rsid w:val="724B41A9"/>
    <w:rsid w:val="7254554F"/>
    <w:rsid w:val="725B47EE"/>
    <w:rsid w:val="725D38FC"/>
    <w:rsid w:val="72781417"/>
    <w:rsid w:val="727D03C7"/>
    <w:rsid w:val="727F07AE"/>
    <w:rsid w:val="72861F1F"/>
    <w:rsid w:val="72934B9F"/>
    <w:rsid w:val="729C12E2"/>
    <w:rsid w:val="729C197E"/>
    <w:rsid w:val="72A679BF"/>
    <w:rsid w:val="72AA46C5"/>
    <w:rsid w:val="72B5725C"/>
    <w:rsid w:val="72C14CAA"/>
    <w:rsid w:val="72D14D61"/>
    <w:rsid w:val="72D220B6"/>
    <w:rsid w:val="72DA498C"/>
    <w:rsid w:val="72E064E0"/>
    <w:rsid w:val="72EF6F39"/>
    <w:rsid w:val="72F04699"/>
    <w:rsid w:val="72F90771"/>
    <w:rsid w:val="72FC1E43"/>
    <w:rsid w:val="7307320C"/>
    <w:rsid w:val="731611D3"/>
    <w:rsid w:val="732A01F9"/>
    <w:rsid w:val="732D12A5"/>
    <w:rsid w:val="73367B4E"/>
    <w:rsid w:val="734E7822"/>
    <w:rsid w:val="735A5A7B"/>
    <w:rsid w:val="736A51EE"/>
    <w:rsid w:val="73757F11"/>
    <w:rsid w:val="737F493B"/>
    <w:rsid w:val="73844C46"/>
    <w:rsid w:val="738A458A"/>
    <w:rsid w:val="73BC4D18"/>
    <w:rsid w:val="73C8336E"/>
    <w:rsid w:val="73D95592"/>
    <w:rsid w:val="73DD0EA7"/>
    <w:rsid w:val="73DD60D9"/>
    <w:rsid w:val="73DD6DCB"/>
    <w:rsid w:val="73E6515D"/>
    <w:rsid w:val="74030C37"/>
    <w:rsid w:val="740F6FDB"/>
    <w:rsid w:val="741234C5"/>
    <w:rsid w:val="74251662"/>
    <w:rsid w:val="7429509F"/>
    <w:rsid w:val="743C4B31"/>
    <w:rsid w:val="744452B5"/>
    <w:rsid w:val="74545E9E"/>
    <w:rsid w:val="74546A95"/>
    <w:rsid w:val="745F0068"/>
    <w:rsid w:val="748E2F25"/>
    <w:rsid w:val="749574F1"/>
    <w:rsid w:val="74993C70"/>
    <w:rsid w:val="74A06DB6"/>
    <w:rsid w:val="74B03372"/>
    <w:rsid w:val="74BA0471"/>
    <w:rsid w:val="74BB320C"/>
    <w:rsid w:val="74C42F42"/>
    <w:rsid w:val="74EB4B7A"/>
    <w:rsid w:val="74FA08F7"/>
    <w:rsid w:val="75042258"/>
    <w:rsid w:val="7509146B"/>
    <w:rsid w:val="75113E19"/>
    <w:rsid w:val="7520089C"/>
    <w:rsid w:val="752B7250"/>
    <w:rsid w:val="753D7316"/>
    <w:rsid w:val="75410BFC"/>
    <w:rsid w:val="754A7D5C"/>
    <w:rsid w:val="756D1F74"/>
    <w:rsid w:val="7580764A"/>
    <w:rsid w:val="75822F15"/>
    <w:rsid w:val="75896005"/>
    <w:rsid w:val="75B8698E"/>
    <w:rsid w:val="75BD1BB9"/>
    <w:rsid w:val="75C863A8"/>
    <w:rsid w:val="75D833A6"/>
    <w:rsid w:val="75D83D5E"/>
    <w:rsid w:val="75DB38B5"/>
    <w:rsid w:val="75E01209"/>
    <w:rsid w:val="75E35757"/>
    <w:rsid w:val="75E62C5F"/>
    <w:rsid w:val="761F45E9"/>
    <w:rsid w:val="762B7ADA"/>
    <w:rsid w:val="762E4721"/>
    <w:rsid w:val="76366B6C"/>
    <w:rsid w:val="76376A4D"/>
    <w:rsid w:val="763C44BA"/>
    <w:rsid w:val="765E2843"/>
    <w:rsid w:val="7670363A"/>
    <w:rsid w:val="767042C0"/>
    <w:rsid w:val="767A72E4"/>
    <w:rsid w:val="7686081D"/>
    <w:rsid w:val="76963840"/>
    <w:rsid w:val="76A47E40"/>
    <w:rsid w:val="76AB69FA"/>
    <w:rsid w:val="76BC48EB"/>
    <w:rsid w:val="76C97029"/>
    <w:rsid w:val="76DF671D"/>
    <w:rsid w:val="76E3039C"/>
    <w:rsid w:val="76E55D8C"/>
    <w:rsid w:val="76ED3B5C"/>
    <w:rsid w:val="76F248E2"/>
    <w:rsid w:val="771C0F3C"/>
    <w:rsid w:val="77272D94"/>
    <w:rsid w:val="77307A36"/>
    <w:rsid w:val="77361B76"/>
    <w:rsid w:val="77372F2F"/>
    <w:rsid w:val="77397C72"/>
    <w:rsid w:val="7745467D"/>
    <w:rsid w:val="774B74AE"/>
    <w:rsid w:val="774D5758"/>
    <w:rsid w:val="7752609D"/>
    <w:rsid w:val="7757232D"/>
    <w:rsid w:val="77650BA4"/>
    <w:rsid w:val="776D5C53"/>
    <w:rsid w:val="777653F4"/>
    <w:rsid w:val="77B37BDA"/>
    <w:rsid w:val="77B86E70"/>
    <w:rsid w:val="77E01D53"/>
    <w:rsid w:val="78133A32"/>
    <w:rsid w:val="78145669"/>
    <w:rsid w:val="78366924"/>
    <w:rsid w:val="783A3F0C"/>
    <w:rsid w:val="78541563"/>
    <w:rsid w:val="785856FD"/>
    <w:rsid w:val="785B133C"/>
    <w:rsid w:val="789151BE"/>
    <w:rsid w:val="789D4792"/>
    <w:rsid w:val="78A34DE5"/>
    <w:rsid w:val="78AA0F77"/>
    <w:rsid w:val="78AA7095"/>
    <w:rsid w:val="78B314AE"/>
    <w:rsid w:val="78B86747"/>
    <w:rsid w:val="78C40706"/>
    <w:rsid w:val="791365BE"/>
    <w:rsid w:val="79231276"/>
    <w:rsid w:val="79245BA9"/>
    <w:rsid w:val="79272A6E"/>
    <w:rsid w:val="79425A40"/>
    <w:rsid w:val="79551EBB"/>
    <w:rsid w:val="79590CB9"/>
    <w:rsid w:val="796E5AF2"/>
    <w:rsid w:val="797B52B1"/>
    <w:rsid w:val="797B60E7"/>
    <w:rsid w:val="799E46D3"/>
    <w:rsid w:val="799F7D2C"/>
    <w:rsid w:val="79BB7D44"/>
    <w:rsid w:val="79D75AD8"/>
    <w:rsid w:val="79DD1B59"/>
    <w:rsid w:val="79E51FA3"/>
    <w:rsid w:val="79F0122B"/>
    <w:rsid w:val="79FE0995"/>
    <w:rsid w:val="7A031F1D"/>
    <w:rsid w:val="7A0B0DEA"/>
    <w:rsid w:val="7A124B15"/>
    <w:rsid w:val="7A1C747F"/>
    <w:rsid w:val="7A231180"/>
    <w:rsid w:val="7A3372AD"/>
    <w:rsid w:val="7A3752E5"/>
    <w:rsid w:val="7A407152"/>
    <w:rsid w:val="7A412043"/>
    <w:rsid w:val="7A566A93"/>
    <w:rsid w:val="7A653D02"/>
    <w:rsid w:val="7A7006F7"/>
    <w:rsid w:val="7A7760C1"/>
    <w:rsid w:val="7A7C4C6C"/>
    <w:rsid w:val="7AA20F86"/>
    <w:rsid w:val="7AB74F32"/>
    <w:rsid w:val="7ABA387C"/>
    <w:rsid w:val="7ABE3731"/>
    <w:rsid w:val="7AC925C7"/>
    <w:rsid w:val="7AD05DA4"/>
    <w:rsid w:val="7AE47B56"/>
    <w:rsid w:val="7AF1562A"/>
    <w:rsid w:val="7AF240C7"/>
    <w:rsid w:val="7B0604DB"/>
    <w:rsid w:val="7B0D0AFD"/>
    <w:rsid w:val="7B0F51C4"/>
    <w:rsid w:val="7B2047B7"/>
    <w:rsid w:val="7B446B5D"/>
    <w:rsid w:val="7B4477C2"/>
    <w:rsid w:val="7B6116C3"/>
    <w:rsid w:val="7B7F1F34"/>
    <w:rsid w:val="7B8F4FBF"/>
    <w:rsid w:val="7BA528E2"/>
    <w:rsid w:val="7BC77267"/>
    <w:rsid w:val="7BCE1258"/>
    <w:rsid w:val="7BD80F1F"/>
    <w:rsid w:val="7BDC762C"/>
    <w:rsid w:val="7BE018EE"/>
    <w:rsid w:val="7BE1687D"/>
    <w:rsid w:val="7BE91EB5"/>
    <w:rsid w:val="7BEB2903"/>
    <w:rsid w:val="7BEB5F29"/>
    <w:rsid w:val="7C0832F1"/>
    <w:rsid w:val="7C0B18F0"/>
    <w:rsid w:val="7C167916"/>
    <w:rsid w:val="7C2561D4"/>
    <w:rsid w:val="7C463E1C"/>
    <w:rsid w:val="7C4A2FB2"/>
    <w:rsid w:val="7C6E3E04"/>
    <w:rsid w:val="7C8D5EDD"/>
    <w:rsid w:val="7C8F3605"/>
    <w:rsid w:val="7CA66B84"/>
    <w:rsid w:val="7CB8240E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FA02C2"/>
    <w:rsid w:val="7D0607D1"/>
    <w:rsid w:val="7D09092B"/>
    <w:rsid w:val="7D091B66"/>
    <w:rsid w:val="7D0A7218"/>
    <w:rsid w:val="7D132435"/>
    <w:rsid w:val="7D13560B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BC79CE"/>
    <w:rsid w:val="7DCA146E"/>
    <w:rsid w:val="7DCE01CF"/>
    <w:rsid w:val="7DE21E83"/>
    <w:rsid w:val="7E185E65"/>
    <w:rsid w:val="7E1D1DEC"/>
    <w:rsid w:val="7E322992"/>
    <w:rsid w:val="7E351C8D"/>
    <w:rsid w:val="7E3E68D2"/>
    <w:rsid w:val="7E5376D5"/>
    <w:rsid w:val="7E59150E"/>
    <w:rsid w:val="7E5C550D"/>
    <w:rsid w:val="7E7165CD"/>
    <w:rsid w:val="7E823DEB"/>
    <w:rsid w:val="7E834BF6"/>
    <w:rsid w:val="7E914EAA"/>
    <w:rsid w:val="7E996E48"/>
    <w:rsid w:val="7E9B4583"/>
    <w:rsid w:val="7EA4537D"/>
    <w:rsid w:val="7EAE5EA0"/>
    <w:rsid w:val="7EB325FC"/>
    <w:rsid w:val="7EC31747"/>
    <w:rsid w:val="7EC376D5"/>
    <w:rsid w:val="7EC52DAB"/>
    <w:rsid w:val="7EEC4C19"/>
    <w:rsid w:val="7EF62125"/>
    <w:rsid w:val="7EFF339C"/>
    <w:rsid w:val="7EFF4A7F"/>
    <w:rsid w:val="7F110586"/>
    <w:rsid w:val="7F3D7E27"/>
    <w:rsid w:val="7F491836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BD58CA"/>
    <w:rsid w:val="7FBE3F49"/>
    <w:rsid w:val="7FC16292"/>
    <w:rsid w:val="7F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65DCE6"/>
  <w15:docId w15:val="{AF023F42-4BE3-482C-A6D6-328282D5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semiHidden="1" w:uiPriority="99" w:unhideWhenUsed="1"/>
    <w:lsdException w:name="macro" w:semiHidden="1" w:uiPriority="99" w:unhideWhenUsed="1"/>
    <w:lsdException w:name="toa heading" w:unhideWhenUsed="1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semiHidden="1" w:uiPriority="99" w:unhideWhenUsed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unhideWhenUsed="1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unhideWhenUsed="1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nhideWhenUsed="1" w:qFormat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nhideWhenUsed="1" w:qFormat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pPr>
      <w:widowControl w:val="0"/>
      <w:spacing w:line="360" w:lineRule="auto"/>
      <w:jc w:val="both"/>
    </w:pPr>
    <w:rPr>
      <w:rFonts w:ascii="Arial" w:hAnsi="Arial" w:cstheme="minorBidi"/>
      <w:kern w:val="2"/>
      <w:sz w:val="24"/>
      <w:szCs w:val="24"/>
    </w:rPr>
  </w:style>
  <w:style w:type="paragraph" w:styleId="11">
    <w:name w:val="heading 1"/>
    <w:basedOn w:val="a7"/>
    <w:next w:val="a7"/>
    <w:link w:val="13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7"/>
    <w:next w:val="a7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0">
    <w:name w:val="heading 3"/>
    <w:basedOn w:val="a7"/>
    <w:next w:val="a7"/>
    <w:link w:val="32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7"/>
    <w:next w:val="a7"/>
    <w:link w:val="41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0">
    <w:name w:val="heading 5"/>
    <w:basedOn w:val="30"/>
    <w:next w:val="a7"/>
    <w:link w:val="51"/>
    <w:uiPriority w:val="9"/>
    <w:unhideWhenUsed/>
    <w:qFormat/>
    <w:pPr>
      <w:numPr>
        <w:ilvl w:val="4"/>
      </w:numPr>
      <w:spacing w:before="280" w:after="290" w:line="376" w:lineRule="auto"/>
      <w:outlineLvl w:val="4"/>
    </w:pPr>
    <w:rPr>
      <w:sz w:val="28"/>
      <w:szCs w:val="28"/>
    </w:rPr>
  </w:style>
  <w:style w:type="paragraph" w:styleId="60">
    <w:name w:val="heading 6"/>
    <w:basedOn w:val="a7"/>
    <w:next w:val="a7"/>
    <w:link w:val="61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7">
    <w:name w:val="heading 7"/>
    <w:basedOn w:val="a7"/>
    <w:next w:val="a7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8">
    <w:name w:val="heading 8"/>
    <w:basedOn w:val="a7"/>
    <w:next w:val="a7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9">
    <w:name w:val="heading 9"/>
    <w:basedOn w:val="a7"/>
    <w:next w:val="a7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33">
    <w:name w:val="List 3"/>
    <w:basedOn w:val="a7"/>
    <w:qFormat/>
    <w:pPr>
      <w:adjustRightInd w:val="0"/>
      <w:snapToGrid w:val="0"/>
      <w:ind w:leftChars="4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TOC7">
    <w:name w:val="toc 7"/>
    <w:basedOn w:val="a7"/>
    <w:next w:val="a7"/>
    <w:uiPriority w:val="39"/>
    <w:qFormat/>
    <w:pPr>
      <w:spacing w:before="120" w:after="120"/>
      <w:ind w:leftChars="1200" w:left="2520"/>
    </w:pPr>
    <w:rPr>
      <w:rFonts w:ascii="Calibri" w:hAnsi="Calibri" w:cs="Times New Roman"/>
      <w:sz w:val="21"/>
    </w:rPr>
  </w:style>
  <w:style w:type="paragraph" w:styleId="22">
    <w:name w:val="List Number 2"/>
    <w:basedOn w:val="a7"/>
    <w:qFormat/>
    <w:pPr>
      <w:tabs>
        <w:tab w:val="left" w:pos="432"/>
      </w:tabs>
      <w:adjustRightInd w:val="0"/>
      <w:snapToGrid w:val="0"/>
      <w:ind w:left="432" w:firstLineChars="200" w:hanging="432"/>
      <w:contextualSpacing/>
      <w:jc w:val="left"/>
    </w:pPr>
    <w:rPr>
      <w:rFonts w:ascii="微软雅黑" w:eastAsia="微软雅黑" w:hAnsi="微软雅黑" w:cs="Times New Roman"/>
    </w:rPr>
  </w:style>
  <w:style w:type="paragraph" w:styleId="ab">
    <w:name w:val="Note Heading"/>
    <w:basedOn w:val="a7"/>
    <w:next w:val="a7"/>
    <w:link w:val="ac"/>
    <w:qFormat/>
    <w:pPr>
      <w:adjustRightInd w:val="0"/>
      <w:snapToGrid w:val="0"/>
      <w:ind w:firstLineChars="200" w:firstLine="480"/>
      <w:jc w:val="center"/>
    </w:pPr>
    <w:rPr>
      <w:rFonts w:ascii="微软雅黑" w:eastAsia="微软雅黑" w:hAnsi="微软雅黑" w:cs="Times New Roman"/>
    </w:rPr>
  </w:style>
  <w:style w:type="paragraph" w:styleId="42">
    <w:name w:val="List Bullet 4"/>
    <w:basedOn w:val="a7"/>
    <w:qFormat/>
    <w:pPr>
      <w:tabs>
        <w:tab w:val="left" w:pos="420"/>
      </w:tabs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81">
    <w:name w:val="index 8"/>
    <w:basedOn w:val="a7"/>
    <w:next w:val="a7"/>
    <w:qFormat/>
    <w:pPr>
      <w:adjustRightInd w:val="0"/>
      <w:snapToGrid w:val="0"/>
      <w:ind w:leftChars="1400" w:left="1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d">
    <w:name w:val="List Number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e">
    <w:name w:val="Normal Indent"/>
    <w:basedOn w:val="a7"/>
    <w:link w:val="af"/>
    <w:qFormat/>
    <w:pPr>
      <w:spacing w:before="120" w:after="120"/>
      <w:ind w:firstLineChars="200" w:firstLine="420"/>
    </w:pPr>
    <w:rPr>
      <w:rFonts w:ascii="Times New Roman" w:hAnsi="Times New Roman" w:cs="Times New Roman"/>
    </w:rPr>
  </w:style>
  <w:style w:type="paragraph" w:styleId="af0">
    <w:name w:val="caption"/>
    <w:basedOn w:val="a7"/>
    <w:next w:val="a7"/>
    <w:link w:val="af1"/>
    <w:qFormat/>
    <w:pPr>
      <w:spacing w:before="120" w:after="120"/>
      <w:ind w:firstLineChars="200" w:firstLine="200"/>
    </w:pPr>
    <w:rPr>
      <w:rFonts w:eastAsia="黑体" w:cs="Arial"/>
      <w:sz w:val="20"/>
      <w:szCs w:val="20"/>
    </w:rPr>
  </w:style>
  <w:style w:type="paragraph" w:styleId="52">
    <w:name w:val="index 5"/>
    <w:basedOn w:val="a7"/>
    <w:next w:val="a7"/>
    <w:qFormat/>
    <w:pPr>
      <w:adjustRightInd w:val="0"/>
      <w:snapToGrid w:val="0"/>
      <w:ind w:leftChars="800" w:left="8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">
    <w:name w:val="List Bullet"/>
    <w:basedOn w:val="a7"/>
    <w:qFormat/>
    <w:pPr>
      <w:numPr>
        <w:numId w:val="2"/>
      </w:numPr>
      <w:ind w:firstLine="0"/>
    </w:pPr>
    <w:rPr>
      <w:rFonts w:ascii="Times New Roman" w:hAnsi="Times New Roman" w:cs="Times New Roman"/>
      <w:sz w:val="21"/>
    </w:rPr>
  </w:style>
  <w:style w:type="paragraph" w:styleId="af2">
    <w:name w:val="envelope address"/>
    <w:basedOn w:val="a7"/>
    <w:qFormat/>
    <w:pPr>
      <w:framePr w:w="7920" w:h="1980" w:hRule="exact" w:hSpace="180" w:wrap="around" w:hAnchor="page" w:xAlign="center" w:yAlign="bottom"/>
      <w:adjustRightInd w:val="0"/>
      <w:snapToGrid w:val="0"/>
      <w:ind w:leftChars="1400" w:left="100"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af3">
    <w:name w:val="Document Map"/>
    <w:basedOn w:val="a7"/>
    <w:link w:val="af4"/>
    <w:qFormat/>
    <w:pPr>
      <w:shd w:val="clear" w:color="auto" w:fill="000080"/>
      <w:spacing w:before="120" w:after="120"/>
      <w:ind w:firstLineChars="200" w:firstLine="200"/>
    </w:pPr>
    <w:rPr>
      <w:rFonts w:ascii="Calibri" w:hAnsi="Calibri" w:cs="Times New Roman"/>
      <w:sz w:val="18"/>
    </w:rPr>
  </w:style>
  <w:style w:type="paragraph" w:styleId="af5">
    <w:name w:val="toa heading"/>
    <w:basedOn w:val="a7"/>
    <w:next w:val="a7"/>
    <w:unhideWhenUsed/>
    <w:qFormat/>
    <w:pPr>
      <w:adjustRightInd w:val="0"/>
      <w:snapToGrid w:val="0"/>
      <w:spacing w:before="120"/>
      <w:ind w:firstLineChars="200" w:firstLine="480"/>
      <w:jc w:val="left"/>
    </w:pPr>
    <w:rPr>
      <w:rFonts w:asciiTheme="majorHAnsi" w:hAnsiTheme="majorHAnsi" w:cstheme="majorBidi"/>
    </w:rPr>
  </w:style>
  <w:style w:type="paragraph" w:styleId="af6">
    <w:name w:val="annotation text"/>
    <w:basedOn w:val="a7"/>
    <w:link w:val="af7"/>
    <w:qFormat/>
    <w:pPr>
      <w:spacing w:before="120" w:after="120"/>
      <w:ind w:firstLineChars="200" w:firstLine="200"/>
      <w:jc w:val="left"/>
    </w:pPr>
    <w:rPr>
      <w:rFonts w:ascii="Calibri" w:hAnsi="Calibri" w:cs="Times New Roman"/>
    </w:rPr>
  </w:style>
  <w:style w:type="paragraph" w:styleId="62">
    <w:name w:val="index 6"/>
    <w:basedOn w:val="a7"/>
    <w:next w:val="a7"/>
    <w:qFormat/>
    <w:pPr>
      <w:adjustRightInd w:val="0"/>
      <w:snapToGrid w:val="0"/>
      <w:ind w:leftChars="1000" w:left="10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8">
    <w:name w:val="Salutation"/>
    <w:basedOn w:val="a7"/>
    <w:next w:val="a7"/>
    <w:link w:val="af9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34">
    <w:name w:val="Body Text 3"/>
    <w:basedOn w:val="a7"/>
    <w:link w:val="35"/>
    <w:qFormat/>
    <w:pPr>
      <w:spacing w:before="120" w:after="120"/>
      <w:ind w:firstLineChars="200" w:firstLine="200"/>
    </w:pPr>
    <w:rPr>
      <w:rFonts w:ascii="Calibri" w:hAnsi="Calibri" w:cs="Times New Roman"/>
      <w:sz w:val="16"/>
      <w:szCs w:val="16"/>
    </w:rPr>
  </w:style>
  <w:style w:type="paragraph" w:styleId="36">
    <w:name w:val="List Bullet 3"/>
    <w:basedOn w:val="a7"/>
    <w:qFormat/>
    <w:pPr>
      <w:adjustRightInd w:val="0"/>
      <w:snapToGrid w:val="0"/>
      <w:ind w:left="6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a">
    <w:name w:val="Body Text"/>
    <w:basedOn w:val="a7"/>
    <w:link w:val="afb"/>
    <w:qFormat/>
    <w:pPr>
      <w:spacing w:before="120" w:after="120"/>
      <w:ind w:firstLineChars="200" w:firstLine="200"/>
    </w:pPr>
    <w:rPr>
      <w:rFonts w:ascii="Calibri" w:hAnsi="Calibri" w:cs="Times New Roman"/>
    </w:rPr>
  </w:style>
  <w:style w:type="paragraph" w:styleId="a6">
    <w:name w:val="Body Text Indent"/>
    <w:basedOn w:val="a7"/>
    <w:next w:val="a7"/>
    <w:link w:val="afc"/>
    <w:qFormat/>
    <w:pPr>
      <w:numPr>
        <w:numId w:val="3"/>
      </w:numPr>
      <w:tabs>
        <w:tab w:val="clear" w:pos="-5"/>
      </w:tabs>
      <w:adjustRightInd w:val="0"/>
      <w:snapToGrid w:val="0"/>
      <w:ind w:left="0" w:firstLineChars="200" w:firstLine="420"/>
      <w:jc w:val="left"/>
    </w:pPr>
    <w:rPr>
      <w:rFonts w:ascii="微软雅黑" w:eastAsia="微软雅黑" w:hAnsi="微软雅黑" w:cs="Times New Roman"/>
    </w:rPr>
  </w:style>
  <w:style w:type="paragraph" w:styleId="37">
    <w:name w:val="List Number 3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23">
    <w:name w:val="List 2"/>
    <w:next w:val="a7"/>
    <w:qFormat/>
    <w:pPr>
      <w:spacing w:before="120" w:after="120"/>
      <w:jc w:val="right"/>
    </w:pPr>
    <w:rPr>
      <w:kern w:val="2"/>
      <w:sz w:val="36"/>
      <w:szCs w:val="24"/>
    </w:rPr>
  </w:style>
  <w:style w:type="paragraph" w:styleId="afd">
    <w:name w:val="List Continue"/>
    <w:basedOn w:val="a7"/>
    <w:qFormat/>
    <w:pPr>
      <w:adjustRightInd w:val="0"/>
      <w:snapToGrid w:val="0"/>
      <w:spacing w:after="120"/>
      <w:ind w:leftChars="200" w:left="42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afe">
    <w:name w:val="Block Text"/>
    <w:basedOn w:val="a7"/>
    <w:qFormat/>
    <w:pPr>
      <w:adjustRightInd w:val="0"/>
      <w:snapToGrid w:val="0"/>
      <w:spacing w:after="120"/>
      <w:ind w:leftChars="700" w:left="1440" w:rightChars="700" w:right="1440" w:firstLineChars="200" w:firstLine="480"/>
      <w:jc w:val="left"/>
    </w:pPr>
    <w:rPr>
      <w:rFonts w:ascii="微软雅黑" w:eastAsia="微软雅黑" w:hAnsi="微软雅黑" w:cs="Times New Roman"/>
    </w:rPr>
  </w:style>
  <w:style w:type="paragraph" w:styleId="24">
    <w:name w:val="List Bullet 2"/>
    <w:basedOn w:val="a7"/>
    <w:qFormat/>
    <w:pPr>
      <w:tabs>
        <w:tab w:val="left" w:pos="562"/>
      </w:tabs>
      <w:adjustRightInd w:val="0"/>
      <w:snapToGrid w:val="0"/>
      <w:ind w:left="562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HTML">
    <w:name w:val="HTML Address"/>
    <w:basedOn w:val="a7"/>
    <w:link w:val="HTML0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i/>
      <w:iCs/>
    </w:rPr>
  </w:style>
  <w:style w:type="paragraph" w:styleId="43">
    <w:name w:val="index 4"/>
    <w:basedOn w:val="a7"/>
    <w:next w:val="a7"/>
    <w:qFormat/>
    <w:pPr>
      <w:adjustRightInd w:val="0"/>
      <w:snapToGrid w:val="0"/>
      <w:ind w:leftChars="600" w:left="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TOC5">
    <w:name w:val="toc 5"/>
    <w:basedOn w:val="a7"/>
    <w:next w:val="a7"/>
    <w:uiPriority w:val="39"/>
    <w:qFormat/>
    <w:pPr>
      <w:spacing w:before="120" w:after="120"/>
      <w:ind w:leftChars="800" w:left="1680"/>
    </w:pPr>
    <w:rPr>
      <w:rFonts w:ascii="Calibri" w:hAnsi="Calibri" w:cs="Times New Roman"/>
      <w:sz w:val="21"/>
    </w:rPr>
  </w:style>
  <w:style w:type="paragraph" w:styleId="TOC3">
    <w:name w:val="toc 3"/>
    <w:basedOn w:val="a7"/>
    <w:next w:val="a7"/>
    <w:uiPriority w:val="39"/>
    <w:qFormat/>
    <w:pPr>
      <w:tabs>
        <w:tab w:val="right" w:leader="dot" w:pos="8302"/>
      </w:tabs>
      <w:ind w:leftChars="200" w:left="200"/>
    </w:pPr>
    <w:rPr>
      <w:rFonts w:ascii="Calibri" w:hAnsi="Calibri" w:cs="Times New Roman"/>
      <w:sz w:val="18"/>
      <w:szCs w:val="21"/>
    </w:rPr>
  </w:style>
  <w:style w:type="paragraph" w:styleId="aff">
    <w:name w:val="Plain Text"/>
    <w:basedOn w:val="a7"/>
    <w:link w:val="aff0"/>
    <w:qFormat/>
    <w:pPr>
      <w:adjustRightInd w:val="0"/>
      <w:snapToGrid w:val="0"/>
      <w:ind w:firstLineChars="200" w:firstLine="480"/>
      <w:jc w:val="left"/>
    </w:pPr>
    <w:rPr>
      <w:rFonts w:ascii="宋体" w:eastAsia="微软雅黑" w:hAnsi="Courier New" w:cs="Courier New"/>
      <w:sz w:val="21"/>
      <w:szCs w:val="21"/>
    </w:rPr>
  </w:style>
  <w:style w:type="paragraph" w:styleId="53">
    <w:name w:val="List Bullet 5"/>
    <w:basedOn w:val="a7"/>
    <w:qFormat/>
    <w:pPr>
      <w:adjustRightInd w:val="0"/>
      <w:snapToGrid w:val="0"/>
      <w:ind w:left="360" w:firstLineChars="200" w:hanging="360"/>
      <w:contextualSpacing/>
      <w:jc w:val="left"/>
    </w:pPr>
    <w:rPr>
      <w:rFonts w:ascii="微软雅黑" w:eastAsia="微软雅黑" w:hAnsi="微软雅黑" w:cs="Times New Roman"/>
    </w:rPr>
  </w:style>
  <w:style w:type="paragraph" w:styleId="44">
    <w:name w:val="List Number 4"/>
    <w:basedOn w:val="a7"/>
    <w:qFormat/>
    <w:pPr>
      <w:tabs>
        <w:tab w:val="left" w:pos="0"/>
      </w:tabs>
      <w:adjustRightInd w:val="0"/>
      <w:snapToGrid w:val="0"/>
      <w:ind w:firstLineChars="200" w:firstLine="200"/>
      <w:contextualSpacing/>
      <w:jc w:val="left"/>
    </w:pPr>
    <w:rPr>
      <w:rFonts w:ascii="微软雅黑" w:eastAsia="微软雅黑" w:hAnsi="微软雅黑" w:cs="Times New Roman"/>
    </w:rPr>
  </w:style>
  <w:style w:type="paragraph" w:styleId="TOC8">
    <w:name w:val="toc 8"/>
    <w:basedOn w:val="a7"/>
    <w:next w:val="a7"/>
    <w:uiPriority w:val="39"/>
    <w:qFormat/>
    <w:pPr>
      <w:spacing w:before="120" w:after="120"/>
      <w:ind w:leftChars="1400" w:left="2940"/>
    </w:pPr>
    <w:rPr>
      <w:rFonts w:ascii="Calibri" w:hAnsi="Calibri" w:cs="Times New Roman"/>
      <w:sz w:val="21"/>
    </w:rPr>
  </w:style>
  <w:style w:type="paragraph" w:styleId="38">
    <w:name w:val="index 3"/>
    <w:basedOn w:val="a7"/>
    <w:next w:val="a7"/>
    <w:qFormat/>
    <w:pPr>
      <w:adjustRightInd w:val="0"/>
      <w:snapToGrid w:val="0"/>
      <w:ind w:leftChars="400" w:left="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1">
    <w:name w:val="Date"/>
    <w:basedOn w:val="a7"/>
    <w:next w:val="a7"/>
    <w:link w:val="aff2"/>
    <w:qFormat/>
    <w:pPr>
      <w:adjustRightInd w:val="0"/>
      <w:snapToGrid w:val="0"/>
      <w:ind w:leftChars="25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25">
    <w:name w:val="Body Text Indent 2"/>
    <w:basedOn w:val="a7"/>
    <w:link w:val="26"/>
    <w:qFormat/>
    <w:pPr>
      <w:adjustRightInd w:val="0"/>
      <w:snapToGrid w:val="0"/>
      <w:spacing w:after="120" w:line="480" w:lineRule="auto"/>
      <w:ind w:leftChars="200" w:left="420" w:firstLineChars="200" w:firstLine="480"/>
      <w:jc w:val="left"/>
    </w:pPr>
    <w:rPr>
      <w:rFonts w:ascii="微软雅黑" w:eastAsia="微软雅黑" w:hAnsi="微软雅黑" w:cs="Times New Roman"/>
    </w:rPr>
  </w:style>
  <w:style w:type="paragraph" w:styleId="aff3">
    <w:name w:val="endnote text"/>
    <w:basedOn w:val="a7"/>
    <w:link w:val="aff4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aff5">
    <w:name w:val="Balloon Text"/>
    <w:basedOn w:val="a7"/>
    <w:link w:val="aff6"/>
    <w:qFormat/>
    <w:pPr>
      <w:ind w:firstLineChars="200" w:firstLine="200"/>
    </w:pPr>
    <w:rPr>
      <w:rFonts w:ascii="Calibri" w:hAnsi="Calibri" w:cs="Times New Roman"/>
      <w:sz w:val="18"/>
      <w:szCs w:val="18"/>
    </w:rPr>
  </w:style>
  <w:style w:type="paragraph" w:styleId="aff7">
    <w:name w:val="footer"/>
    <w:basedOn w:val="a7"/>
    <w:link w:val="aff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9">
    <w:name w:val="envelope return"/>
    <w:basedOn w:val="a7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affa">
    <w:name w:val="header"/>
    <w:basedOn w:val="a7"/>
    <w:link w:val="aff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c">
    <w:name w:val="Signature"/>
    <w:basedOn w:val="a7"/>
    <w:link w:val="affd"/>
    <w:qFormat/>
    <w:pPr>
      <w:adjustRightInd w:val="0"/>
      <w:snapToGrid w:val="0"/>
      <w:ind w:leftChars="21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TOC1">
    <w:name w:val="toc 1"/>
    <w:basedOn w:val="a7"/>
    <w:next w:val="a7"/>
    <w:uiPriority w:val="39"/>
    <w:qFormat/>
    <w:pPr>
      <w:tabs>
        <w:tab w:val="right" w:pos="0"/>
        <w:tab w:val="right" w:leader="dot" w:pos="8302"/>
      </w:tabs>
    </w:pPr>
    <w:rPr>
      <w:rFonts w:ascii="Calibri" w:hAnsi="Calibri" w:cs="Times New Roman"/>
      <w:b/>
      <w:sz w:val="18"/>
      <w:szCs w:val="21"/>
    </w:rPr>
  </w:style>
  <w:style w:type="paragraph" w:styleId="TOC4">
    <w:name w:val="toc 4"/>
    <w:basedOn w:val="a7"/>
    <w:next w:val="a7"/>
    <w:uiPriority w:val="39"/>
    <w:qFormat/>
    <w:pPr>
      <w:tabs>
        <w:tab w:val="right" w:leader="dot" w:pos="8302"/>
      </w:tabs>
      <w:ind w:leftChars="300" w:left="720"/>
    </w:pPr>
    <w:rPr>
      <w:rFonts w:ascii="Calibri" w:hAnsi="Calibri" w:cs="Times New Roman"/>
      <w:sz w:val="18"/>
      <w:szCs w:val="21"/>
    </w:rPr>
  </w:style>
  <w:style w:type="paragraph" w:styleId="affe">
    <w:name w:val="index heading"/>
    <w:basedOn w:val="a7"/>
    <w:next w:val="14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  <w:b/>
      <w:bCs/>
    </w:rPr>
  </w:style>
  <w:style w:type="paragraph" w:styleId="14">
    <w:name w:val="index 1"/>
    <w:basedOn w:val="a7"/>
    <w:next w:val="a7"/>
    <w:qFormat/>
    <w:pPr>
      <w:widowControl/>
      <w:spacing w:before="120" w:after="120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afff">
    <w:name w:val="Subtitle"/>
    <w:basedOn w:val="a7"/>
    <w:next w:val="a7"/>
    <w:link w:val="afff0"/>
    <w:qFormat/>
    <w:pPr>
      <w:adjustRightInd w:val="0"/>
      <w:snapToGrid w:val="0"/>
      <w:spacing w:before="240" w:after="60" w:line="312" w:lineRule="auto"/>
      <w:ind w:firstLineChars="200" w:firstLine="480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54">
    <w:name w:val="List Number 5"/>
    <w:basedOn w:val="a7"/>
    <w:qFormat/>
    <w:pPr>
      <w:adjustRightInd w:val="0"/>
      <w:snapToGrid w:val="0"/>
      <w:ind w:left="90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ff1">
    <w:name w:val="List"/>
    <w:basedOn w:val="a7"/>
    <w:qFormat/>
    <w:pPr>
      <w:adjustRightInd w:val="0"/>
      <w:snapToGrid w:val="0"/>
      <w:ind w:left="2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afff2">
    <w:name w:val="footnote text"/>
    <w:basedOn w:val="a7"/>
    <w:link w:val="afff3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sz w:val="18"/>
      <w:szCs w:val="18"/>
    </w:rPr>
  </w:style>
  <w:style w:type="paragraph" w:styleId="TOC6">
    <w:name w:val="toc 6"/>
    <w:basedOn w:val="a7"/>
    <w:next w:val="a7"/>
    <w:uiPriority w:val="39"/>
    <w:qFormat/>
    <w:pPr>
      <w:spacing w:before="120" w:after="120"/>
      <w:ind w:leftChars="1000" w:left="2100"/>
    </w:pPr>
    <w:rPr>
      <w:rFonts w:ascii="Calibri" w:hAnsi="Calibri" w:cs="Times New Roman"/>
      <w:sz w:val="21"/>
    </w:rPr>
  </w:style>
  <w:style w:type="paragraph" w:styleId="55">
    <w:name w:val="List 5"/>
    <w:basedOn w:val="a7"/>
    <w:qFormat/>
    <w:pPr>
      <w:adjustRightInd w:val="0"/>
      <w:snapToGrid w:val="0"/>
      <w:ind w:leftChars="8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39">
    <w:name w:val="Body Text Indent 3"/>
    <w:basedOn w:val="a7"/>
    <w:link w:val="3a"/>
    <w:qFormat/>
    <w:pPr>
      <w:adjustRightInd w:val="0"/>
      <w:snapToGrid w:val="0"/>
      <w:spacing w:after="120"/>
      <w:ind w:leftChars="200" w:left="420" w:firstLineChars="200" w:firstLine="480"/>
      <w:jc w:val="left"/>
    </w:pPr>
    <w:rPr>
      <w:rFonts w:ascii="微软雅黑" w:eastAsia="微软雅黑" w:hAnsi="微软雅黑" w:cs="Times New Roman"/>
      <w:sz w:val="16"/>
      <w:szCs w:val="16"/>
    </w:rPr>
  </w:style>
  <w:style w:type="paragraph" w:styleId="71">
    <w:name w:val="index 7"/>
    <w:basedOn w:val="a7"/>
    <w:next w:val="a7"/>
    <w:qFormat/>
    <w:pPr>
      <w:adjustRightInd w:val="0"/>
      <w:snapToGrid w:val="0"/>
      <w:ind w:leftChars="1200" w:left="1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91">
    <w:name w:val="index 9"/>
    <w:basedOn w:val="a7"/>
    <w:next w:val="a7"/>
    <w:qFormat/>
    <w:pPr>
      <w:adjustRightInd w:val="0"/>
      <w:snapToGrid w:val="0"/>
      <w:ind w:leftChars="1600" w:left="1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4">
    <w:name w:val="table of figures"/>
    <w:basedOn w:val="a7"/>
    <w:next w:val="a7"/>
    <w:uiPriority w:val="99"/>
    <w:qFormat/>
    <w:pPr>
      <w:spacing w:before="120" w:after="120"/>
    </w:pPr>
    <w:rPr>
      <w:rFonts w:ascii="Calibri" w:hAnsi="Calibri" w:cs="Times New Roman"/>
      <w:sz w:val="21"/>
      <w:szCs w:val="21"/>
    </w:rPr>
  </w:style>
  <w:style w:type="paragraph" w:styleId="TOC2">
    <w:name w:val="toc 2"/>
    <w:basedOn w:val="a7"/>
    <w:next w:val="a7"/>
    <w:uiPriority w:val="39"/>
    <w:qFormat/>
    <w:pPr>
      <w:ind w:leftChars="100" w:left="100"/>
    </w:pPr>
    <w:rPr>
      <w:rFonts w:ascii="Calibri" w:hAnsi="Calibri" w:cs="Times New Roman"/>
      <w:sz w:val="18"/>
      <w:szCs w:val="21"/>
    </w:rPr>
  </w:style>
  <w:style w:type="paragraph" w:styleId="TOC9">
    <w:name w:val="toc 9"/>
    <w:basedOn w:val="a7"/>
    <w:next w:val="a7"/>
    <w:uiPriority w:val="39"/>
    <w:qFormat/>
    <w:pPr>
      <w:spacing w:before="120" w:after="120"/>
      <w:ind w:leftChars="1600" w:left="3360"/>
    </w:pPr>
    <w:rPr>
      <w:rFonts w:ascii="Calibri" w:hAnsi="Calibri" w:cs="Times New Roman"/>
      <w:sz w:val="21"/>
    </w:rPr>
  </w:style>
  <w:style w:type="paragraph" w:styleId="27">
    <w:name w:val="Body Text 2"/>
    <w:basedOn w:val="a7"/>
    <w:link w:val="28"/>
    <w:unhideWhenUsed/>
    <w:qFormat/>
    <w:pPr>
      <w:spacing w:after="120" w:line="480" w:lineRule="auto"/>
      <w:ind w:firstLineChars="200" w:firstLine="200"/>
    </w:pPr>
    <w:rPr>
      <w:rFonts w:asciiTheme="minorHAnsi" w:eastAsiaTheme="minorEastAsia" w:hAnsiTheme="minorHAnsi"/>
      <w:szCs w:val="22"/>
    </w:rPr>
  </w:style>
  <w:style w:type="paragraph" w:styleId="45">
    <w:name w:val="List 4"/>
    <w:basedOn w:val="a7"/>
    <w:qFormat/>
    <w:pPr>
      <w:adjustRightInd w:val="0"/>
      <w:snapToGrid w:val="0"/>
      <w:ind w:leftChars="6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29">
    <w:name w:val="List Continue 2"/>
    <w:basedOn w:val="a7"/>
    <w:qFormat/>
    <w:pPr>
      <w:adjustRightInd w:val="0"/>
      <w:snapToGrid w:val="0"/>
      <w:spacing w:after="120"/>
      <w:ind w:leftChars="400" w:left="84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HTML1">
    <w:name w:val="HTML Preformatted"/>
    <w:basedOn w:val="a7"/>
    <w:link w:val="HTML2"/>
    <w:qFormat/>
    <w:pPr>
      <w:adjustRightInd w:val="0"/>
      <w:snapToGrid w:val="0"/>
      <w:ind w:firstLineChars="200" w:firstLine="480"/>
      <w:jc w:val="left"/>
    </w:pPr>
    <w:rPr>
      <w:rFonts w:ascii="Courier New" w:eastAsia="微软雅黑" w:hAnsi="Courier New" w:cs="Courier New"/>
      <w:sz w:val="20"/>
      <w:szCs w:val="20"/>
    </w:rPr>
  </w:style>
  <w:style w:type="paragraph" w:styleId="afff5">
    <w:name w:val="Normal (Web)"/>
    <w:basedOn w:val="a7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2a">
    <w:name w:val="index 2"/>
    <w:basedOn w:val="a7"/>
    <w:next w:val="a7"/>
    <w:qFormat/>
    <w:pPr>
      <w:adjustRightInd w:val="0"/>
      <w:snapToGrid w:val="0"/>
      <w:ind w:leftChars="200" w:left="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6">
    <w:name w:val="Title"/>
    <w:basedOn w:val="a7"/>
    <w:next w:val="a7"/>
    <w:link w:val="afff7"/>
    <w:qFormat/>
    <w:pPr>
      <w:spacing w:before="240" w:after="60"/>
      <w:ind w:firstLineChars="200" w:firstLine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ff8">
    <w:name w:val="annotation subject"/>
    <w:basedOn w:val="af6"/>
    <w:next w:val="af6"/>
    <w:link w:val="afff9"/>
    <w:qFormat/>
    <w:rPr>
      <w:b/>
      <w:bCs/>
    </w:rPr>
  </w:style>
  <w:style w:type="paragraph" w:styleId="afffa">
    <w:name w:val="Body Text First Indent"/>
    <w:basedOn w:val="afa"/>
    <w:link w:val="afffb"/>
    <w:qFormat/>
    <w:pPr>
      <w:spacing w:before="0"/>
      <w:ind w:firstLineChars="0" w:firstLine="420"/>
    </w:pPr>
    <w:rPr>
      <w:rFonts w:ascii="Times New Roman" w:hAnsi="Times New Roman"/>
      <w:kern w:val="44"/>
      <w:szCs w:val="20"/>
    </w:rPr>
  </w:style>
  <w:style w:type="paragraph" w:styleId="2b">
    <w:name w:val="Body Text First Indent 2"/>
    <w:basedOn w:val="a6"/>
    <w:link w:val="2c"/>
    <w:qFormat/>
    <w:pPr>
      <w:numPr>
        <w:numId w:val="0"/>
      </w:numPr>
      <w:tabs>
        <w:tab w:val="clear" w:pos="-5"/>
      </w:tabs>
      <w:spacing w:after="120"/>
      <w:ind w:leftChars="200" w:left="420" w:firstLineChars="200" w:firstLine="420"/>
    </w:pPr>
  </w:style>
  <w:style w:type="table" w:styleId="afffc">
    <w:name w:val="Table Grid"/>
    <w:basedOn w:val="a9"/>
    <w:qFormat/>
    <w:pPr>
      <w:widowControl w:val="0"/>
      <w:spacing w:line="360" w:lineRule="auto"/>
      <w:ind w:firstLineChars="200" w:firstLine="20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e">
    <w:name w:val="Table Elegant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3">
    <w:name w:val="Table List 6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affff">
    <w:name w:val="Table Contemporary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46">
    <w:name w:val="Table Columns 4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2">
    <w:name w:val="Table Grid 8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-2">
    <w:name w:val="Medium Grid 1 Accent 2"/>
    <w:basedOn w:val="a9"/>
    <w:unhideWhenUsed/>
    <w:qFormat/>
    <w:rPr>
      <w:rFonts w:ascii="Calibri" w:hAnsi="Calibri"/>
      <w:kern w:val="44"/>
    </w:r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affff0">
    <w:name w:val="Strong"/>
    <w:basedOn w:val="a8"/>
    <w:uiPriority w:val="22"/>
    <w:qFormat/>
    <w:rPr>
      <w:b/>
      <w:bCs/>
    </w:rPr>
  </w:style>
  <w:style w:type="character" w:styleId="affff1">
    <w:name w:val="endnote reference"/>
    <w:basedOn w:val="a8"/>
    <w:qFormat/>
    <w:rPr>
      <w:vertAlign w:val="superscript"/>
    </w:rPr>
  </w:style>
  <w:style w:type="character" w:styleId="affff2">
    <w:name w:val="page number"/>
    <w:qFormat/>
  </w:style>
  <w:style w:type="character" w:styleId="affff3">
    <w:name w:val="FollowedHyperlink"/>
    <w:unhideWhenUsed/>
    <w:qFormat/>
    <w:rPr>
      <w:color w:val="800080"/>
      <w:u w:val="single"/>
    </w:rPr>
  </w:style>
  <w:style w:type="character" w:styleId="affff4">
    <w:name w:val="Emphasis"/>
    <w:basedOn w:val="a8"/>
    <w:qFormat/>
    <w:rPr>
      <w:i/>
      <w:iCs/>
    </w:rPr>
  </w:style>
  <w:style w:type="character" w:styleId="affff5">
    <w:name w:val="line number"/>
    <w:basedOn w:val="a8"/>
    <w:qFormat/>
  </w:style>
  <w:style w:type="character" w:styleId="HTML3">
    <w:name w:val="HTML Definition"/>
    <w:basedOn w:val="a8"/>
    <w:qFormat/>
    <w:rPr>
      <w:i/>
      <w:iCs/>
    </w:rPr>
  </w:style>
  <w:style w:type="character" w:styleId="HTML4">
    <w:name w:val="HTML Typewriter"/>
    <w:basedOn w:val="a8"/>
    <w:qFormat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8"/>
    <w:qFormat/>
  </w:style>
  <w:style w:type="character" w:styleId="HTML6">
    <w:name w:val="HTML Variable"/>
    <w:basedOn w:val="a8"/>
    <w:qFormat/>
    <w:rPr>
      <w:i/>
      <w:iCs/>
    </w:rPr>
  </w:style>
  <w:style w:type="character" w:styleId="affff6">
    <w:name w:val="Hyperlink"/>
    <w:uiPriority w:val="99"/>
    <w:qFormat/>
    <w:rPr>
      <w:color w:val="0000FF"/>
      <w:u w:val="single"/>
    </w:rPr>
  </w:style>
  <w:style w:type="character" w:styleId="HTML7">
    <w:name w:val="HTML Code"/>
    <w:basedOn w:val="a8"/>
    <w:qFormat/>
    <w:rPr>
      <w:rFonts w:ascii="Courier New" w:hAnsi="Courier New" w:cs="Courier New"/>
      <w:sz w:val="20"/>
      <w:szCs w:val="20"/>
    </w:rPr>
  </w:style>
  <w:style w:type="character" w:styleId="affff7">
    <w:name w:val="annotation reference"/>
    <w:qFormat/>
    <w:rPr>
      <w:sz w:val="21"/>
      <w:szCs w:val="21"/>
    </w:rPr>
  </w:style>
  <w:style w:type="character" w:styleId="HTML8">
    <w:name w:val="HTML Cite"/>
    <w:basedOn w:val="a8"/>
    <w:qFormat/>
    <w:rPr>
      <w:i/>
      <w:iCs/>
    </w:rPr>
  </w:style>
  <w:style w:type="character" w:styleId="affff8">
    <w:name w:val="footnote reference"/>
    <w:qFormat/>
    <w:rPr>
      <w:vertAlign w:val="superscript"/>
    </w:rPr>
  </w:style>
  <w:style w:type="character" w:styleId="HTML9">
    <w:name w:val="HTML Keyboard"/>
    <w:basedOn w:val="a8"/>
    <w:qFormat/>
    <w:rPr>
      <w:rFonts w:ascii="Courier New" w:hAnsi="Courier New" w:cs="Courier New"/>
      <w:sz w:val="20"/>
      <w:szCs w:val="20"/>
    </w:rPr>
  </w:style>
  <w:style w:type="character" w:styleId="HTMLa">
    <w:name w:val="HTML Sample"/>
    <w:basedOn w:val="a8"/>
    <w:qFormat/>
    <w:rPr>
      <w:rFonts w:ascii="Courier New" w:hAnsi="Courier New" w:cs="Courier New"/>
    </w:rPr>
  </w:style>
  <w:style w:type="character" w:customStyle="1" w:styleId="21">
    <w:name w:val="标题 2 字符"/>
    <w:basedOn w:val="a8"/>
    <w:link w:val="20"/>
    <w:qFormat/>
    <w:rPr>
      <w:rFonts w:cstheme="majorBidi"/>
      <w:b/>
      <w:bCs/>
      <w:sz w:val="32"/>
      <w:szCs w:val="32"/>
    </w:rPr>
  </w:style>
  <w:style w:type="character" w:customStyle="1" w:styleId="32">
    <w:name w:val="标题 3 字符"/>
    <w:basedOn w:val="a8"/>
    <w:link w:val="30"/>
    <w:qFormat/>
    <w:rPr>
      <w:b/>
      <w:bCs/>
      <w:sz w:val="32"/>
      <w:szCs w:val="32"/>
    </w:rPr>
  </w:style>
  <w:style w:type="character" w:customStyle="1" w:styleId="41">
    <w:name w:val="标题 4 字符"/>
    <w:basedOn w:val="a8"/>
    <w:link w:val="40"/>
    <w:qFormat/>
    <w:rPr>
      <w:rFonts w:cstheme="majorBidi"/>
      <w:b/>
      <w:bCs/>
      <w:sz w:val="28"/>
      <w:szCs w:val="28"/>
    </w:rPr>
  </w:style>
  <w:style w:type="character" w:customStyle="1" w:styleId="61">
    <w:name w:val="标题 6 字符"/>
    <w:basedOn w:val="a8"/>
    <w:link w:val="60"/>
    <w:qFormat/>
    <w:rPr>
      <w:rFonts w:cstheme="majorBidi"/>
      <w:b/>
      <w:bCs/>
      <w:sz w:val="28"/>
    </w:rPr>
  </w:style>
  <w:style w:type="character" w:customStyle="1" w:styleId="70">
    <w:name w:val="标题 7 字符"/>
    <w:basedOn w:val="a8"/>
    <w:link w:val="7"/>
    <w:qFormat/>
    <w:rPr>
      <w:b/>
      <w:bCs/>
      <w:sz w:val="28"/>
    </w:rPr>
  </w:style>
  <w:style w:type="character" w:customStyle="1" w:styleId="80">
    <w:name w:val="标题 8 字符"/>
    <w:basedOn w:val="a8"/>
    <w:link w:val="8"/>
    <w:qFormat/>
    <w:rPr>
      <w:rFonts w:cstheme="majorBidi"/>
      <w:b/>
      <w:sz w:val="28"/>
    </w:rPr>
  </w:style>
  <w:style w:type="character" w:customStyle="1" w:styleId="90">
    <w:name w:val="标题 9 字符"/>
    <w:basedOn w:val="a8"/>
    <w:link w:val="9"/>
    <w:qFormat/>
    <w:rPr>
      <w:rFonts w:cstheme="majorBidi"/>
      <w:b/>
      <w:sz w:val="28"/>
      <w:szCs w:val="21"/>
    </w:rPr>
  </w:style>
  <w:style w:type="character" w:customStyle="1" w:styleId="13">
    <w:name w:val="标题 1 字符"/>
    <w:basedOn w:val="a8"/>
    <w:link w:val="11"/>
    <w:qFormat/>
    <w:rPr>
      <w:b/>
      <w:bCs/>
      <w:kern w:val="44"/>
      <w:sz w:val="44"/>
      <w:szCs w:val="44"/>
    </w:rPr>
  </w:style>
  <w:style w:type="character" w:customStyle="1" w:styleId="51">
    <w:name w:val="标题 5 字符"/>
    <w:basedOn w:val="a8"/>
    <w:link w:val="50"/>
    <w:qFormat/>
    <w:rPr>
      <w:b/>
      <w:bCs/>
      <w:sz w:val="28"/>
      <w:szCs w:val="28"/>
    </w:rPr>
  </w:style>
  <w:style w:type="character" w:customStyle="1" w:styleId="affb">
    <w:name w:val="页眉 字符"/>
    <w:basedOn w:val="a8"/>
    <w:link w:val="affa"/>
    <w:uiPriority w:val="99"/>
    <w:qFormat/>
    <w:rPr>
      <w:sz w:val="18"/>
      <w:szCs w:val="18"/>
    </w:rPr>
  </w:style>
  <w:style w:type="character" w:customStyle="1" w:styleId="aff8">
    <w:name w:val="页脚 字符"/>
    <w:basedOn w:val="a8"/>
    <w:link w:val="aff7"/>
    <w:uiPriority w:val="99"/>
    <w:qFormat/>
    <w:rPr>
      <w:sz w:val="18"/>
      <w:szCs w:val="18"/>
    </w:rPr>
  </w:style>
  <w:style w:type="paragraph" w:customStyle="1" w:styleId="15">
    <w:name w:val="列表段落1"/>
    <w:basedOn w:val="a7"/>
    <w:link w:val="affff9"/>
    <w:uiPriority w:val="34"/>
    <w:qFormat/>
    <w:pPr>
      <w:ind w:firstLineChars="200" w:firstLine="420"/>
    </w:pPr>
  </w:style>
  <w:style w:type="character" w:customStyle="1" w:styleId="affff9">
    <w:name w:val="列表段落 字符"/>
    <w:link w:val="15"/>
    <w:uiPriority w:val="34"/>
    <w:qFormat/>
  </w:style>
  <w:style w:type="character" w:customStyle="1" w:styleId="af4">
    <w:name w:val="文档结构图 字符"/>
    <w:basedOn w:val="a8"/>
    <w:link w:val="af3"/>
    <w:qFormat/>
    <w:rPr>
      <w:rFonts w:ascii="Calibri" w:hAnsi="Calibri" w:cs="Times New Roman"/>
      <w:sz w:val="18"/>
      <w:shd w:val="clear" w:color="auto" w:fill="000080"/>
    </w:rPr>
  </w:style>
  <w:style w:type="character" w:customStyle="1" w:styleId="af7">
    <w:name w:val="批注文字 字符"/>
    <w:basedOn w:val="a8"/>
    <w:link w:val="af6"/>
    <w:qFormat/>
    <w:rPr>
      <w:rFonts w:ascii="Calibri" w:hAnsi="Calibri" w:cs="Times New Roman"/>
    </w:rPr>
  </w:style>
  <w:style w:type="character" w:customStyle="1" w:styleId="afb">
    <w:name w:val="正文文本 字符"/>
    <w:basedOn w:val="a8"/>
    <w:link w:val="afa"/>
    <w:qFormat/>
    <w:rPr>
      <w:rFonts w:ascii="Calibri" w:hAnsi="Calibri" w:cs="Times New Roman"/>
    </w:rPr>
  </w:style>
  <w:style w:type="character" w:customStyle="1" w:styleId="aff6">
    <w:name w:val="批注框文本 字符"/>
    <w:basedOn w:val="a8"/>
    <w:link w:val="aff5"/>
    <w:qFormat/>
    <w:rPr>
      <w:rFonts w:ascii="Calibri" w:hAnsi="Calibri" w:cs="Times New Roman"/>
      <w:sz w:val="18"/>
      <w:szCs w:val="18"/>
    </w:rPr>
  </w:style>
  <w:style w:type="character" w:customStyle="1" w:styleId="afff9">
    <w:name w:val="批注主题 字符"/>
    <w:basedOn w:val="af7"/>
    <w:link w:val="afff8"/>
    <w:qFormat/>
    <w:rPr>
      <w:rFonts w:ascii="Calibri" w:hAnsi="Calibri" w:cs="Times New Roman"/>
      <w:b/>
      <w:bCs/>
    </w:rPr>
  </w:style>
  <w:style w:type="character" w:customStyle="1" w:styleId="afffb">
    <w:name w:val="正文文本首行缩进 字符"/>
    <w:basedOn w:val="afb"/>
    <w:link w:val="afffa"/>
    <w:qFormat/>
    <w:rPr>
      <w:rFonts w:ascii="Times New Roman" w:hAnsi="Times New Roman" w:cs="Times New Roman"/>
      <w:kern w:val="44"/>
      <w:szCs w:val="20"/>
    </w:rPr>
  </w:style>
  <w:style w:type="paragraph" w:customStyle="1" w:styleId="Style14">
    <w:name w:val="_Style 14"/>
    <w:basedOn w:val="a7"/>
    <w:qFormat/>
    <w:pPr>
      <w:spacing w:before="120" w:after="120"/>
      <w:ind w:firstLineChars="200" w:firstLine="420"/>
    </w:pPr>
    <w:rPr>
      <w:rFonts w:ascii="Tahoma" w:hAnsi="Tahoma" w:cs="Times New Roman"/>
      <w:szCs w:val="20"/>
    </w:rPr>
  </w:style>
  <w:style w:type="paragraph" w:customStyle="1" w:styleId="a2">
    <w:name w:val="部分序号"/>
    <w:basedOn w:val="a7"/>
    <w:next w:val="a7"/>
    <w:qFormat/>
    <w:pPr>
      <w:pageBreakBefore/>
      <w:numPr>
        <w:numId w:val="4"/>
      </w:numPr>
      <w:spacing w:before="5000" w:after="120"/>
      <w:jc w:val="center"/>
      <w:outlineLvl w:val="0"/>
    </w:pPr>
    <w:rPr>
      <w:rFonts w:ascii="Calibri" w:eastAsia="黑体" w:hAnsi="Calibri" w:cs="Times New Roman"/>
      <w:b/>
      <w:sz w:val="84"/>
    </w:rPr>
  </w:style>
  <w:style w:type="paragraph" w:customStyle="1" w:styleId="affffa">
    <w:name w:val="目录名称"/>
    <w:basedOn w:val="a7"/>
    <w:qFormat/>
    <w:pPr>
      <w:widowControl/>
      <w:adjustRightInd w:val="0"/>
      <w:snapToGrid w:val="0"/>
      <w:spacing w:before="120" w:after="120"/>
      <w:jc w:val="center"/>
    </w:pPr>
    <w:rPr>
      <w:rFonts w:ascii="黑体" w:eastAsia="黑体" w:hAnsi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affffb">
    <w:name w:val="表格题注样式"/>
    <w:basedOn w:val="affffc"/>
    <w:qFormat/>
    <w:pPr>
      <w:snapToGrid w:val="0"/>
      <w:jc w:val="left"/>
    </w:pPr>
    <w:rPr>
      <w:bCs/>
      <w:szCs w:val="20"/>
    </w:rPr>
  </w:style>
  <w:style w:type="paragraph" w:customStyle="1" w:styleId="affffc">
    <w:name w:val="图表题注样式"/>
    <w:basedOn w:val="af0"/>
    <w:qFormat/>
    <w:pPr>
      <w:ind w:firstLineChars="0" w:firstLine="0"/>
      <w:jc w:val="center"/>
    </w:pPr>
    <w:rPr>
      <w:rFonts w:ascii="Calibri" w:hAnsi="Calibri" w:cs="宋体"/>
      <w:b/>
      <w:sz w:val="21"/>
      <w:szCs w:val="21"/>
    </w:rPr>
  </w:style>
  <w:style w:type="character" w:customStyle="1" w:styleId="af1">
    <w:name w:val="题注 字符"/>
    <w:link w:val="af0"/>
    <w:qFormat/>
    <w:rPr>
      <w:rFonts w:eastAsia="黑体" w:cs="Arial"/>
      <w:sz w:val="20"/>
      <w:szCs w:val="20"/>
    </w:rPr>
  </w:style>
  <w:style w:type="paragraph" w:customStyle="1" w:styleId="5-11">
    <w:name w:val="网格表 5 深色 - 强调文字颜色 11"/>
    <w:basedOn w:val="a7"/>
    <w:qFormat/>
    <w:pPr>
      <w:adjustRightInd w:val="0"/>
      <w:spacing w:beforeLines="20" w:before="20" w:afterLines="20" w:after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affffd">
    <w:name w:val="表格正文"/>
    <w:basedOn w:val="a7"/>
    <w:qFormat/>
    <w:rPr>
      <w:rFonts w:ascii="Calibri" w:eastAsia="黑体" w:hAnsi="Calibri" w:cs="宋体"/>
      <w:sz w:val="21"/>
      <w:szCs w:val="20"/>
    </w:rPr>
  </w:style>
  <w:style w:type="paragraph" w:customStyle="1" w:styleId="affffe">
    <w:name w:val="表头"/>
    <w:basedOn w:val="affffd"/>
    <w:qFormat/>
    <w:pPr>
      <w:jc w:val="center"/>
    </w:pPr>
    <w:rPr>
      <w:b/>
      <w:bCs/>
    </w:rPr>
  </w:style>
  <w:style w:type="paragraph" w:customStyle="1" w:styleId="afffff">
    <w:name w:val="表格序号"/>
    <w:basedOn w:val="affffd"/>
    <w:qFormat/>
    <w:pPr>
      <w:jc w:val="center"/>
    </w:pPr>
  </w:style>
  <w:style w:type="paragraph" w:customStyle="1" w:styleId="afffff0">
    <w:name w:val="正文标题"/>
    <w:basedOn w:val="a7"/>
    <w:link w:val="Char"/>
    <w:qFormat/>
    <w:pPr>
      <w:spacing w:before="240" w:after="120"/>
      <w:ind w:firstLineChars="200" w:firstLine="200"/>
    </w:pPr>
    <w:rPr>
      <w:rFonts w:ascii="Calibri" w:eastAsia="黑体" w:hAnsi="Calibri" w:cs="宋体"/>
      <w:b/>
      <w:bCs/>
      <w:szCs w:val="20"/>
    </w:rPr>
  </w:style>
  <w:style w:type="character" w:customStyle="1" w:styleId="Char">
    <w:name w:val="正文标题 Char"/>
    <w:link w:val="afffff0"/>
    <w:qFormat/>
    <w:rPr>
      <w:rFonts w:ascii="Calibri" w:eastAsia="黑体" w:hAnsi="Calibri" w:cs="宋体"/>
      <w:b/>
      <w:bCs/>
      <w:szCs w:val="20"/>
    </w:rPr>
  </w:style>
  <w:style w:type="character" w:customStyle="1" w:styleId="afffff1">
    <w:name w:val="重点强调内容"/>
    <w:qFormat/>
    <w:rPr>
      <w:rFonts w:ascii="Times New Roman" w:eastAsia="宋体" w:hAnsi="Times New Roman"/>
      <w:b/>
      <w:bCs/>
      <w:u w:val="single"/>
    </w:rPr>
  </w:style>
  <w:style w:type="paragraph" w:customStyle="1" w:styleId="1-11">
    <w:name w:val="中等深浅底纹 1 - 强调文字颜色 11"/>
    <w:link w:val="1-1"/>
    <w:uiPriority w:val="1"/>
    <w:qFormat/>
    <w:rPr>
      <w:rFonts w:ascii="Calibri" w:hAnsi="Calibri"/>
      <w:sz w:val="22"/>
      <w:szCs w:val="22"/>
    </w:rPr>
  </w:style>
  <w:style w:type="character" w:customStyle="1" w:styleId="1-1">
    <w:name w:val="中等深浅底纹 1 - 强调文字颜色 1字符"/>
    <w:link w:val="1-11"/>
    <w:uiPriority w:val="1"/>
    <w:qFormat/>
    <w:rPr>
      <w:rFonts w:ascii="Calibri" w:hAnsi="Calibri" w:cs="Times New Roman"/>
      <w:kern w:val="0"/>
      <w:sz w:val="22"/>
      <w:szCs w:val="22"/>
    </w:rPr>
  </w:style>
  <w:style w:type="character" w:customStyle="1" w:styleId="Char0">
    <w:name w:val="方案正文 Char"/>
    <w:link w:val="afffff2"/>
    <w:qFormat/>
    <w:rPr>
      <w:rFonts w:cs="宋体"/>
      <w:szCs w:val="21"/>
    </w:rPr>
  </w:style>
  <w:style w:type="paragraph" w:customStyle="1" w:styleId="afffff2">
    <w:name w:val="方案正文"/>
    <w:basedOn w:val="a7"/>
    <w:link w:val="Char0"/>
    <w:qFormat/>
    <w:pPr>
      <w:spacing w:before="156"/>
      <w:ind w:firstLineChars="171" w:firstLine="359"/>
      <w:jc w:val="left"/>
    </w:pPr>
    <w:rPr>
      <w:rFonts w:cs="宋体"/>
      <w:szCs w:val="21"/>
    </w:rPr>
  </w:style>
  <w:style w:type="paragraph" w:customStyle="1" w:styleId="-11">
    <w:name w:val="彩色列表 - 强调文字颜色 11"/>
    <w:basedOn w:val="a7"/>
    <w:link w:val="-1"/>
    <w:qFormat/>
    <w:pPr>
      <w:ind w:firstLineChars="200" w:firstLine="420"/>
      <w:jc w:val="left"/>
    </w:pPr>
    <w:rPr>
      <w:rFonts w:ascii="Times New Roman" w:hAnsi="Times New Roman" w:cs="Times New Roman"/>
      <w:kern w:val="44"/>
    </w:rPr>
  </w:style>
  <w:style w:type="character" w:customStyle="1" w:styleId="-1">
    <w:name w:val="彩色列表 - 强调文字颜色 1字符"/>
    <w:link w:val="-11"/>
    <w:qFormat/>
    <w:locked/>
    <w:rPr>
      <w:rFonts w:ascii="Times New Roman" w:hAnsi="Times New Roman" w:cs="Times New Roman"/>
      <w:kern w:val="44"/>
    </w:rPr>
  </w:style>
  <w:style w:type="paragraph" w:customStyle="1" w:styleId="16">
    <w:name w:val="正文1"/>
    <w:basedOn w:val="a7"/>
    <w:link w:val="1Char"/>
    <w:qFormat/>
    <w:rPr>
      <w:rFonts w:ascii="Times New Roman" w:eastAsia="仿宋_GB2312" w:hAnsi="Times New Roman" w:cs="Times New Roman"/>
    </w:rPr>
  </w:style>
  <w:style w:type="character" w:customStyle="1" w:styleId="1Char">
    <w:name w:val="正文1 Char"/>
    <w:link w:val="16"/>
    <w:qFormat/>
    <w:rPr>
      <w:rFonts w:ascii="Times New Roman" w:eastAsia="仿宋_GB2312" w:hAnsi="Times New Roman" w:cs="Times New Roman"/>
    </w:rPr>
  </w:style>
  <w:style w:type="paragraph" w:customStyle="1" w:styleId="2d">
    <w:name w:val="正文＋小四＋缩进2字符"/>
    <w:basedOn w:val="a7"/>
    <w:qFormat/>
    <w:pPr>
      <w:ind w:firstLineChars="200" w:firstLine="200"/>
    </w:pPr>
    <w:rPr>
      <w:rFonts w:ascii="Times New Roman" w:hAnsi="Times New Roman" w:cs="Times New Roman"/>
    </w:rPr>
  </w:style>
  <w:style w:type="character" w:customStyle="1" w:styleId="Char1">
    <w:name w:val="正文首行缩进两字符 Char"/>
    <w:link w:val="afffff3"/>
    <w:qFormat/>
    <w:rPr>
      <w:rFonts w:eastAsia="仿宋_GB2312"/>
    </w:rPr>
  </w:style>
  <w:style w:type="paragraph" w:customStyle="1" w:styleId="afffff3">
    <w:name w:val="正文首行缩进两字符"/>
    <w:basedOn w:val="a7"/>
    <w:link w:val="Char1"/>
    <w:qFormat/>
    <w:pPr>
      <w:ind w:firstLineChars="200" w:firstLine="200"/>
    </w:pPr>
    <w:rPr>
      <w:rFonts w:eastAsia="仿宋_GB2312"/>
    </w:rPr>
  </w:style>
  <w:style w:type="character" w:customStyle="1" w:styleId="2Char">
    <w:name w:val="样式 首行缩进:  2 字符 Char"/>
    <w:link w:val="2e"/>
    <w:qFormat/>
    <w:rPr>
      <w:rFonts w:eastAsia="仿宋_GB2312" w:cs="宋体"/>
      <w:sz w:val="28"/>
      <w:szCs w:val="28"/>
    </w:rPr>
  </w:style>
  <w:style w:type="paragraph" w:customStyle="1" w:styleId="2e">
    <w:name w:val="样式 首行缩进:  2 字符"/>
    <w:basedOn w:val="a7"/>
    <w:link w:val="2Char"/>
    <w:qFormat/>
    <w:pPr>
      <w:spacing w:line="480" w:lineRule="exact"/>
      <w:ind w:firstLineChars="200" w:firstLine="560"/>
    </w:pPr>
    <w:rPr>
      <w:rFonts w:eastAsia="仿宋_GB2312" w:cs="宋体"/>
      <w:sz w:val="28"/>
      <w:szCs w:val="28"/>
    </w:rPr>
  </w:style>
  <w:style w:type="character" w:customStyle="1" w:styleId="hei141">
    <w:name w:val="hei141"/>
    <w:qFormat/>
    <w:rPr>
      <w:rFonts w:ascii="宋体" w:eastAsia="宋体" w:hAnsi="宋体" w:hint="eastAsia"/>
      <w:color w:val="000000"/>
      <w:sz w:val="21"/>
      <w:szCs w:val="21"/>
      <w:u w:val="none"/>
    </w:rPr>
  </w:style>
  <w:style w:type="paragraph" w:customStyle="1" w:styleId="TJ">
    <w:name w:val="TJ正文"/>
    <w:link w:val="TJChar"/>
    <w:qFormat/>
    <w:pPr>
      <w:spacing w:beforeLines="20" w:afterLines="20" w:line="360" w:lineRule="auto"/>
      <w:ind w:firstLineChars="200" w:firstLine="200"/>
    </w:pPr>
    <w:rPr>
      <w:kern w:val="2"/>
      <w:sz w:val="24"/>
      <w:szCs w:val="22"/>
    </w:rPr>
  </w:style>
  <w:style w:type="character" w:customStyle="1" w:styleId="TJChar">
    <w:name w:val="TJ正文 Char"/>
    <w:link w:val="TJ"/>
    <w:qFormat/>
    <w:rPr>
      <w:rFonts w:ascii="Times New Roman" w:hAnsi="Times New Roman" w:cs="Times New Roman"/>
      <w:szCs w:val="22"/>
    </w:rPr>
  </w:style>
  <w:style w:type="paragraph" w:customStyle="1" w:styleId="3b">
    <w:name w:val="正文3"/>
    <w:basedOn w:val="a7"/>
    <w:qFormat/>
    <w:rPr>
      <w:rFonts w:ascii="Times New Roman" w:eastAsia="仿宋_GB2312" w:hAnsi="Times New Roman" w:cs="Times New Roman"/>
    </w:rPr>
  </w:style>
  <w:style w:type="character" w:customStyle="1" w:styleId="1-20">
    <w:name w:val="中等深浅网格 1 - 强调文字颜色 2字符"/>
    <w:qFormat/>
    <w:locked/>
    <w:rPr>
      <w:kern w:val="44"/>
      <w:sz w:val="24"/>
      <w:szCs w:val="24"/>
    </w:rPr>
  </w:style>
  <w:style w:type="paragraph" w:customStyle="1" w:styleId="17">
    <w:name w:val="修订1"/>
    <w:hidden/>
    <w:uiPriority w:val="71"/>
    <w:qFormat/>
    <w:rPr>
      <w:rFonts w:ascii="Calibri" w:hAnsi="Calibri"/>
      <w:kern w:val="2"/>
      <w:sz w:val="24"/>
      <w:szCs w:val="24"/>
    </w:rPr>
  </w:style>
  <w:style w:type="paragraph" w:customStyle="1" w:styleId="scyzw0">
    <w:name w:val="scyzw0"/>
    <w:basedOn w:val="a7"/>
    <w:link w:val="scyzw0Char"/>
    <w:qFormat/>
    <w:pPr>
      <w:widowControl/>
      <w:spacing w:line="520" w:lineRule="exact"/>
      <w:ind w:firstLineChars="200" w:firstLine="200"/>
      <w:jc w:val="left"/>
    </w:pPr>
    <w:rPr>
      <w:rFonts w:ascii="仿宋_GB2312" w:eastAsia="仿宋_GB2312" w:hAnsi="宋体" w:cs="Times New Roman"/>
      <w:bCs/>
      <w:kern w:val="0"/>
      <w:sz w:val="28"/>
      <w:szCs w:val="18"/>
      <w:lang w:val="zh-CN"/>
    </w:rPr>
  </w:style>
  <w:style w:type="character" w:customStyle="1" w:styleId="scyzw0Char">
    <w:name w:val="scyzw0 Char"/>
    <w:link w:val="scyzw0"/>
    <w:qFormat/>
    <w:rPr>
      <w:rFonts w:ascii="仿宋_GB2312" w:eastAsia="仿宋_GB2312" w:hAnsi="宋体" w:cs="Times New Roman"/>
      <w:bCs/>
      <w:kern w:val="0"/>
      <w:sz w:val="28"/>
      <w:szCs w:val="18"/>
      <w:lang w:val="zh-CN" w:eastAsia="zh-CN"/>
    </w:rPr>
  </w:style>
  <w:style w:type="table" w:customStyle="1" w:styleId="18">
    <w:name w:val="网格型1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图片说明"/>
    <w:basedOn w:val="afffff2"/>
    <w:qFormat/>
    <w:pPr>
      <w:ind w:firstLine="412"/>
      <w:jc w:val="center"/>
    </w:pPr>
    <w:rPr>
      <w:b/>
      <w:bCs/>
    </w:rPr>
  </w:style>
  <w:style w:type="paragraph" w:customStyle="1" w:styleId="Bullet">
    <w:name w:val="Bullet"/>
    <w:basedOn w:val="a7"/>
    <w:qFormat/>
    <w:pPr>
      <w:widowControl/>
      <w:numPr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CharChar">
    <w:name w:val="方案正文 Char Char Char"/>
    <w:basedOn w:val="a8"/>
    <w:link w:val="CharChar"/>
    <w:qFormat/>
    <w:rPr>
      <w:rFonts w:cs="宋体"/>
      <w:szCs w:val="21"/>
    </w:rPr>
  </w:style>
  <w:style w:type="paragraph" w:customStyle="1" w:styleId="CharChar">
    <w:name w:val="方案正文 Char Char"/>
    <w:basedOn w:val="a7"/>
    <w:link w:val="Char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af">
    <w:name w:val="正文缩进 字符"/>
    <w:link w:val="ae"/>
    <w:qFormat/>
    <w:rPr>
      <w:rFonts w:ascii="Times New Roman" w:hAnsi="Times New Roman" w:cs="Times New Roman"/>
    </w:rPr>
  </w:style>
  <w:style w:type="paragraph" w:customStyle="1" w:styleId="font5">
    <w:name w:val="font5"/>
    <w:basedOn w:val="a7"/>
    <w:qFormat/>
    <w:pPr>
      <w:widowControl/>
      <w:spacing w:before="100" w:beforeAutospacing="1" w:after="100" w:afterAutospacing="1"/>
      <w:jc w:val="left"/>
    </w:pPr>
    <w:rPr>
      <w:rFonts w:ascii="宋体" w:eastAsiaTheme="minorEastAsia" w:hAnsi="宋体" w:hint="eastAsia"/>
      <w:kern w:val="0"/>
      <w:sz w:val="18"/>
      <w:szCs w:val="18"/>
    </w:rPr>
  </w:style>
  <w:style w:type="character" w:customStyle="1" w:styleId="35">
    <w:name w:val="正文文本 3 字符"/>
    <w:basedOn w:val="a8"/>
    <w:link w:val="34"/>
    <w:qFormat/>
    <w:rPr>
      <w:rFonts w:ascii="Calibri" w:hAnsi="Calibri" w:cs="Times New Roman"/>
      <w:sz w:val="16"/>
      <w:szCs w:val="16"/>
    </w:rPr>
  </w:style>
  <w:style w:type="character" w:customStyle="1" w:styleId="afff7">
    <w:name w:val="标题 字符"/>
    <w:basedOn w:val="a8"/>
    <w:link w:val="afff6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afffff5">
    <w:name w:val="目录名"/>
    <w:basedOn w:val="a7"/>
    <w:next w:val="TOC1"/>
    <w:qFormat/>
    <w:pPr>
      <w:spacing w:beforeLines="50" w:before="50" w:afterLines="50" w:after="50"/>
      <w:jc w:val="center"/>
    </w:pPr>
    <w:rPr>
      <w:rFonts w:ascii="黑体" w:eastAsia="微软雅黑" w:hAnsi="宋体" w:cs="Times New Roman"/>
      <w:bCs/>
      <w:sz w:val="36"/>
      <w:szCs w:val="36"/>
    </w:rPr>
  </w:style>
  <w:style w:type="character" w:customStyle="1" w:styleId="Char2">
    <w:name w:val="列出段落 Char"/>
    <w:uiPriority w:val="34"/>
    <w:qFormat/>
    <w:rPr>
      <w:rFonts w:eastAsia="微软雅黑"/>
      <w:kern w:val="2"/>
      <w:sz w:val="24"/>
      <w:szCs w:val="24"/>
    </w:rPr>
  </w:style>
  <w:style w:type="character" w:customStyle="1" w:styleId="afc">
    <w:name w:val="正文文本缩进 字符"/>
    <w:basedOn w:val="a8"/>
    <w:link w:val="a6"/>
    <w:qFormat/>
    <w:rPr>
      <w:rFonts w:ascii="微软雅黑" w:eastAsia="微软雅黑" w:hAnsi="微软雅黑" w:cs="Times New Roman"/>
    </w:rPr>
  </w:style>
  <w:style w:type="paragraph" w:customStyle="1" w:styleId="afffff6">
    <w:name w:val="插图居中"/>
    <w:next w:val="a7"/>
    <w:qFormat/>
    <w:pPr>
      <w:spacing w:beforeLines="50" w:before="156" w:afterLines="50" w:after="156" w:line="360" w:lineRule="auto"/>
      <w:jc w:val="center"/>
    </w:pPr>
    <w:rPr>
      <w:kern w:val="2"/>
      <w:sz w:val="24"/>
      <w:szCs w:val="24"/>
    </w:rPr>
  </w:style>
  <w:style w:type="paragraph" w:customStyle="1" w:styleId="afffff7">
    <w:name w:val="表内文字居中"/>
    <w:uiPriority w:val="99"/>
    <w:qFormat/>
    <w:pPr>
      <w:jc w:val="center"/>
    </w:pPr>
    <w:rPr>
      <w:rFonts w:eastAsia="微软雅黑"/>
      <w:kern w:val="2"/>
      <w:sz w:val="24"/>
      <w:szCs w:val="24"/>
    </w:rPr>
  </w:style>
  <w:style w:type="paragraph" w:customStyle="1" w:styleId="afffff8">
    <w:name w:val="表内文字居左"/>
    <w:qFormat/>
    <w:pPr>
      <w:widowControl w:val="0"/>
      <w:spacing w:line="360" w:lineRule="auto"/>
    </w:pPr>
    <w:rPr>
      <w:rFonts w:asciiTheme="majorEastAsia" w:eastAsiaTheme="majorEastAsia" w:hAnsiTheme="majorEastAsia"/>
      <w:kern w:val="2"/>
      <w:sz w:val="24"/>
      <w:szCs w:val="24"/>
    </w:rPr>
  </w:style>
  <w:style w:type="paragraph" w:customStyle="1" w:styleId="CharChar1Char">
    <w:name w:val="方案正文 Char Char1 Char"/>
    <w:basedOn w:val="a7"/>
    <w:link w:val="CharChar1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CharChar1CharChar">
    <w:name w:val="方案正文 Char Char1 Char Char"/>
    <w:basedOn w:val="a8"/>
    <w:link w:val="CharChar1Char"/>
    <w:qFormat/>
    <w:rPr>
      <w:rFonts w:cs="宋体"/>
      <w:szCs w:val="21"/>
    </w:rPr>
  </w:style>
  <w:style w:type="paragraph" w:customStyle="1" w:styleId="Bulletwithtext1">
    <w:name w:val="Bullet with text 1"/>
    <w:basedOn w:val="a7"/>
    <w:qFormat/>
    <w:pPr>
      <w:numPr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afffff9">
    <w:name w:val="正文（绿盟科技）"/>
    <w:link w:val="Char3"/>
    <w:qFormat/>
    <w:pPr>
      <w:spacing w:line="300" w:lineRule="auto"/>
    </w:pPr>
    <w:rPr>
      <w:rFonts w:ascii="Arial" w:hAnsi="Arial"/>
      <w:sz w:val="21"/>
      <w:szCs w:val="21"/>
    </w:rPr>
  </w:style>
  <w:style w:type="paragraph" w:customStyle="1" w:styleId="afffffa">
    <w:name w:val="正文首行缩进（绿盟科技）"/>
    <w:basedOn w:val="afffff9"/>
    <w:link w:val="Char4"/>
    <w:qFormat/>
    <w:pPr>
      <w:spacing w:after="50"/>
      <w:ind w:firstLineChars="200" w:firstLine="200"/>
    </w:pPr>
  </w:style>
  <w:style w:type="paragraph" w:customStyle="1" w:styleId="10">
    <w:name w:val="标题 1（绿盟科技）"/>
    <w:basedOn w:val="11"/>
    <w:next w:val="afffff9"/>
    <w:qFormat/>
    <w:pPr>
      <w:numPr>
        <w:numId w:val="7"/>
      </w:numPr>
      <w:pBdr>
        <w:bottom w:val="single" w:sz="48" w:space="1" w:color="auto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2f">
    <w:name w:val="标题 2（绿盟科技）"/>
    <w:basedOn w:val="20"/>
    <w:next w:val="afffff9"/>
    <w:qFormat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3">
    <w:name w:val="标题 3（绿盟科技）"/>
    <w:basedOn w:val="30"/>
    <w:next w:val="afffff9"/>
    <w:link w:val="3Char"/>
    <w:qFormat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4">
    <w:name w:val="标题 4（绿盟科技）"/>
    <w:basedOn w:val="40"/>
    <w:next w:val="afffff9"/>
    <w:qFormat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5">
    <w:name w:val="标题 5（有编号）（绿盟科技）"/>
    <w:basedOn w:val="a7"/>
    <w:next w:val="afffff9"/>
    <w:qFormat/>
    <w:pPr>
      <w:keepNext/>
      <w:keepLines/>
      <w:numPr>
        <w:ilvl w:val="4"/>
        <w:numId w:val="7"/>
      </w:numPr>
      <w:spacing w:before="280" w:after="156" w:line="377" w:lineRule="auto"/>
      <w:ind w:firstLine="0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6">
    <w:name w:val="标题 6（有编号）（绿盟科技）"/>
    <w:basedOn w:val="a7"/>
    <w:next w:val="afffff9"/>
    <w:qFormat/>
    <w:pPr>
      <w:keepNext/>
      <w:keepLines/>
      <w:numPr>
        <w:ilvl w:val="5"/>
        <w:numId w:val="7"/>
      </w:numPr>
      <w:spacing w:before="240" w:after="64" w:line="319" w:lineRule="auto"/>
      <w:ind w:firstLine="0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a3">
    <w:name w:val="插图标注（绿盟科技）"/>
    <w:next w:val="afffff9"/>
    <w:qFormat/>
    <w:pPr>
      <w:numPr>
        <w:ilvl w:val="6"/>
        <w:numId w:val="7"/>
      </w:numPr>
      <w:spacing w:after="156"/>
      <w:jc w:val="center"/>
    </w:pPr>
    <w:rPr>
      <w:rFonts w:ascii="Arial" w:hAnsi="Arial" w:cs="Arial"/>
      <w:sz w:val="21"/>
      <w:szCs w:val="21"/>
    </w:rPr>
  </w:style>
  <w:style w:type="paragraph" w:customStyle="1" w:styleId="a4">
    <w:name w:val="表格标注（绿盟科技）"/>
    <w:basedOn w:val="a3"/>
    <w:next w:val="afffff9"/>
    <w:qFormat/>
    <w:pPr>
      <w:numPr>
        <w:ilvl w:val="7"/>
      </w:numPr>
    </w:pPr>
  </w:style>
  <w:style w:type="character" w:customStyle="1" w:styleId="Char3">
    <w:name w:val="正文（绿盟科技） Char"/>
    <w:link w:val="afffff9"/>
    <w:qFormat/>
    <w:rPr>
      <w:rFonts w:cs="Times New Roman"/>
      <w:kern w:val="0"/>
      <w:sz w:val="21"/>
      <w:szCs w:val="21"/>
    </w:rPr>
  </w:style>
  <w:style w:type="character" w:customStyle="1" w:styleId="Char4">
    <w:name w:val="正文首行缩进（绿盟科技） Char"/>
    <w:link w:val="afffffa"/>
    <w:qFormat/>
    <w:rPr>
      <w:rFonts w:cs="Times New Roman"/>
      <w:kern w:val="0"/>
      <w:sz w:val="21"/>
      <w:szCs w:val="21"/>
    </w:rPr>
  </w:style>
  <w:style w:type="paragraph" w:customStyle="1" w:styleId="a0">
    <w:name w:val="列表（符号一级）（绿盟科技）"/>
    <w:basedOn w:val="afffff9"/>
    <w:link w:val="Char5"/>
    <w:qFormat/>
    <w:pPr>
      <w:numPr>
        <w:numId w:val="8"/>
      </w:numPr>
    </w:pPr>
  </w:style>
  <w:style w:type="paragraph" w:customStyle="1" w:styleId="a1">
    <w:name w:val="列表（符号二级）（绿盟科技）"/>
    <w:basedOn w:val="a0"/>
    <w:qFormat/>
    <w:pPr>
      <w:numPr>
        <w:ilvl w:val="1"/>
      </w:numPr>
      <w:tabs>
        <w:tab w:val="left" w:pos="360"/>
      </w:tabs>
      <w:ind w:left="1260"/>
    </w:pPr>
  </w:style>
  <w:style w:type="character" w:customStyle="1" w:styleId="Char5">
    <w:name w:val="列表（符号一级）（绿盟科技） Char"/>
    <w:basedOn w:val="Char3"/>
    <w:link w:val="a0"/>
    <w:qFormat/>
    <w:rPr>
      <w:rFonts w:cs="Times New Roman"/>
      <w:kern w:val="0"/>
      <w:sz w:val="21"/>
      <w:szCs w:val="21"/>
    </w:rPr>
  </w:style>
  <w:style w:type="character" w:customStyle="1" w:styleId="28">
    <w:name w:val="正文文本 2 字符"/>
    <w:basedOn w:val="a8"/>
    <w:link w:val="27"/>
    <w:qFormat/>
    <w:rPr>
      <w:rFonts w:asciiTheme="minorHAnsi" w:eastAsiaTheme="minorEastAsia" w:hAnsiTheme="minorHAnsi"/>
      <w:szCs w:val="22"/>
    </w:rPr>
  </w:style>
  <w:style w:type="paragraph" w:customStyle="1" w:styleId="afffffb">
    <w:name w:val="正文格式"/>
    <w:basedOn w:val="a7"/>
    <w:qFormat/>
    <w:pPr>
      <w:ind w:firstLineChars="200" w:firstLine="200"/>
    </w:pPr>
    <w:rPr>
      <w:rFonts w:eastAsia="微软雅黑" w:cs="Times New Roman"/>
    </w:rPr>
  </w:style>
  <w:style w:type="paragraph" w:customStyle="1" w:styleId="2f0">
    <w:name w:val="正文2"/>
    <w:basedOn w:val="a7"/>
    <w:link w:val="Char10"/>
    <w:qFormat/>
    <w:pPr>
      <w:ind w:firstLineChars="200" w:firstLine="425"/>
      <w:jc w:val="left"/>
    </w:pPr>
    <w:rPr>
      <w:rFonts w:ascii="仿宋" w:eastAsia="微软雅黑" w:hAnsi="仿宋" w:cs="Times New Roman"/>
      <w:iCs/>
      <w:szCs w:val="28"/>
    </w:rPr>
  </w:style>
  <w:style w:type="character" w:customStyle="1" w:styleId="Char10">
    <w:name w:val="正文 Char1"/>
    <w:link w:val="2f0"/>
    <w:qFormat/>
    <w:rPr>
      <w:rFonts w:ascii="仿宋" w:eastAsia="微软雅黑" w:hAnsi="仿宋" w:cs="Times New Roman"/>
      <w:iCs/>
      <w:szCs w:val="28"/>
    </w:rPr>
  </w:style>
  <w:style w:type="paragraph" w:customStyle="1" w:styleId="Custom">
    <w:name w:val="Custom"/>
    <w:basedOn w:val="a7"/>
    <w:qFormat/>
    <w:pPr>
      <w:widowControl/>
      <w:ind w:firstLineChars="200" w:firstLine="200"/>
      <w:jc w:val="left"/>
    </w:pPr>
    <w:rPr>
      <w:rFonts w:ascii="Times New Roman" w:eastAsia="PMingLiU" w:hAnsi="Times New Roman" w:cs="Times New Roman"/>
      <w:kern w:val="0"/>
      <w:sz w:val="20"/>
      <w:lang w:eastAsia="en-US"/>
    </w:rPr>
  </w:style>
  <w:style w:type="paragraph" w:customStyle="1" w:styleId="afffffc">
    <w:name w:val="封面标题"/>
    <w:next w:val="a7"/>
    <w:qFormat/>
    <w:pPr>
      <w:spacing w:before="240" w:after="240"/>
      <w:jc w:val="center"/>
    </w:pPr>
    <w:rPr>
      <w:rFonts w:ascii="宋体" w:eastAsia="隶书" w:hAnsi="宋体"/>
      <w:b/>
      <w:bCs/>
      <w:kern w:val="2"/>
      <w:sz w:val="48"/>
      <w:szCs w:val="44"/>
    </w:rPr>
  </w:style>
  <w:style w:type="character" w:customStyle="1" w:styleId="afffffd">
    <w:name w:val="页脚页码"/>
    <w:qFormat/>
    <w:rPr>
      <w:rFonts w:eastAsia="宋体"/>
      <w:sz w:val="18"/>
    </w:rPr>
  </w:style>
  <w:style w:type="paragraph" w:customStyle="1" w:styleId="afffffe">
    <w:name w:val="段落标题"/>
    <w:basedOn w:val="a7"/>
    <w:next w:val="a7"/>
    <w:qFormat/>
    <w:pPr>
      <w:adjustRightInd w:val="0"/>
      <w:snapToGrid w:val="0"/>
      <w:ind w:firstLineChars="200" w:firstLine="482"/>
      <w:jc w:val="left"/>
    </w:pPr>
    <w:rPr>
      <w:rFonts w:ascii="微软雅黑" w:eastAsia="微软雅黑" w:hAnsi="微软雅黑" w:cs="Times New Roman"/>
      <w:b/>
    </w:rPr>
  </w:style>
  <w:style w:type="paragraph" w:customStyle="1" w:styleId="affffff">
    <w:name w:val="正文加粗"/>
    <w:basedOn w:val="a7"/>
    <w:next w:val="a7"/>
    <w:link w:val="Char6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b/>
    </w:rPr>
  </w:style>
  <w:style w:type="character" w:customStyle="1" w:styleId="Char6">
    <w:name w:val="正文加粗 Char"/>
    <w:link w:val="affffff"/>
    <w:qFormat/>
    <w:rPr>
      <w:rFonts w:ascii="微软雅黑" w:eastAsia="微软雅黑" w:hAnsi="微软雅黑" w:cs="Times New Roman"/>
      <w:b/>
    </w:rPr>
  </w:style>
  <w:style w:type="paragraph" w:customStyle="1" w:styleId="affffff0">
    <w:name w:val="表内文字居右"/>
    <w:qFormat/>
    <w:pPr>
      <w:jc w:val="right"/>
    </w:pPr>
    <w:rPr>
      <w:kern w:val="2"/>
      <w:sz w:val="24"/>
      <w:szCs w:val="24"/>
    </w:rPr>
  </w:style>
  <w:style w:type="paragraph" w:customStyle="1" w:styleId="affffff1">
    <w:name w:val="目录"/>
    <w:basedOn w:val="TOC1"/>
    <w:qFormat/>
    <w:pPr>
      <w:widowControl/>
      <w:tabs>
        <w:tab w:val="clear" w:pos="8302"/>
        <w:tab w:val="left" w:pos="1200"/>
        <w:tab w:val="left" w:pos="1440"/>
        <w:tab w:val="right" w:leader="dot" w:pos="8301"/>
      </w:tabs>
      <w:ind w:left="358" w:hangingChars="149" w:hanging="358"/>
      <w:jc w:val="left"/>
    </w:pPr>
    <w:rPr>
      <w:rFonts w:ascii="Times New Roman" w:eastAsia="微软雅黑" w:hAnsi="Times New Roman"/>
      <w:b w:val="0"/>
      <w:bCs/>
      <w:sz w:val="24"/>
      <w:szCs w:val="20"/>
    </w:rPr>
  </w:style>
  <w:style w:type="paragraph" w:customStyle="1" w:styleId="affffff2">
    <w:name w:val="投标文件"/>
    <w:next w:val="a7"/>
    <w:qFormat/>
    <w:pPr>
      <w:jc w:val="center"/>
    </w:pPr>
    <w:rPr>
      <w:rFonts w:ascii="宋体" w:eastAsia="隶书" w:hAnsi="宋体"/>
      <w:b/>
      <w:bCs/>
      <w:kern w:val="2"/>
      <w:sz w:val="72"/>
      <w:szCs w:val="44"/>
    </w:rPr>
  </w:style>
  <w:style w:type="paragraph" w:customStyle="1" w:styleId="affffff3">
    <w:name w:val="招标编号"/>
    <w:next w:val="a7"/>
    <w:qFormat/>
    <w:pPr>
      <w:jc w:val="center"/>
    </w:pPr>
    <w:rPr>
      <w:rFonts w:eastAsia="微软雅黑"/>
      <w:kern w:val="2"/>
      <w:sz w:val="36"/>
      <w:szCs w:val="24"/>
    </w:rPr>
  </w:style>
  <w:style w:type="character" w:customStyle="1" w:styleId="affffff4">
    <w:name w:val="上标"/>
    <w:qFormat/>
    <w:rPr>
      <w:vertAlign w:val="superscript"/>
    </w:rPr>
  </w:style>
  <w:style w:type="character" w:customStyle="1" w:styleId="afff3">
    <w:name w:val="脚注文本 字符"/>
    <w:basedOn w:val="a8"/>
    <w:link w:val="afff2"/>
    <w:qFormat/>
    <w:rPr>
      <w:rFonts w:ascii="微软雅黑" w:eastAsia="微软雅黑" w:hAnsi="微软雅黑" w:cs="Times New Roman"/>
      <w:sz w:val="18"/>
      <w:szCs w:val="18"/>
    </w:rPr>
  </w:style>
  <w:style w:type="paragraph" w:customStyle="1" w:styleId="57">
    <w:name w:val="图内文字5号居中"/>
    <w:qFormat/>
    <w:pPr>
      <w:jc w:val="center"/>
    </w:pPr>
    <w:rPr>
      <w:kern w:val="2"/>
      <w:sz w:val="21"/>
      <w:szCs w:val="24"/>
    </w:rPr>
  </w:style>
  <w:style w:type="paragraph" w:customStyle="1" w:styleId="58">
    <w:name w:val="图内文字5号居左"/>
    <w:qFormat/>
    <w:rPr>
      <w:kern w:val="2"/>
      <w:sz w:val="21"/>
      <w:szCs w:val="24"/>
    </w:rPr>
  </w:style>
  <w:style w:type="paragraph" w:customStyle="1" w:styleId="a5">
    <w:name w:val="标题大项"/>
    <w:basedOn w:val="afff6"/>
    <w:qFormat/>
    <w:pPr>
      <w:pageBreakBefore/>
      <w:numPr>
        <w:numId w:val="9"/>
      </w:numPr>
      <w:adjustRightInd w:val="0"/>
      <w:snapToGrid w:val="0"/>
      <w:spacing w:before="4800"/>
      <w:ind w:left="1305" w:firstLineChars="0" w:firstLine="0"/>
    </w:pPr>
    <w:rPr>
      <w:rFonts w:ascii="Arial" w:eastAsia="微软雅黑" w:hAnsi="Arial" w:cs="Arial"/>
      <w:sz w:val="52"/>
    </w:rPr>
  </w:style>
  <w:style w:type="paragraph" w:customStyle="1" w:styleId="1">
    <w:name w:val="编号1级"/>
    <w:basedOn w:val="a7"/>
    <w:next w:val="a7"/>
    <w:qFormat/>
    <w:pPr>
      <w:numPr>
        <w:numId w:val="10"/>
      </w:numPr>
      <w:adjustRightInd w:val="0"/>
      <w:snapToGrid w:val="0"/>
      <w:ind w:left="0" w:firstLineChars="200" w:firstLine="480"/>
      <w:jc w:val="left"/>
    </w:pPr>
    <w:rPr>
      <w:rFonts w:ascii="微软雅黑" w:eastAsia="微软雅黑" w:hAnsi="微软雅黑" w:cs="Times New Roman"/>
    </w:rPr>
  </w:style>
  <w:style w:type="paragraph" w:customStyle="1" w:styleId="2">
    <w:name w:val="编号2级"/>
    <w:basedOn w:val="a7"/>
    <w:next w:val="15"/>
    <w:qFormat/>
    <w:pPr>
      <w:numPr>
        <w:numId w:val="11"/>
      </w:numPr>
      <w:adjustRightInd w:val="0"/>
      <w:snapToGrid w:val="0"/>
      <w:ind w:left="0" w:firstLineChars="400" w:firstLine="960"/>
      <w:jc w:val="left"/>
    </w:pPr>
    <w:rPr>
      <w:rFonts w:ascii="微软雅黑" w:eastAsia="微软雅黑" w:hAnsi="微软雅黑" w:cs="Times New Roman"/>
    </w:rPr>
  </w:style>
  <w:style w:type="paragraph" w:customStyle="1" w:styleId="31">
    <w:name w:val="编号3级"/>
    <w:basedOn w:val="a7"/>
    <w:next w:val="15"/>
    <w:qFormat/>
    <w:pPr>
      <w:numPr>
        <w:numId w:val="12"/>
      </w:numPr>
      <w:adjustRightInd w:val="0"/>
      <w:snapToGrid w:val="0"/>
      <w:ind w:left="0" w:firstLineChars="600" w:firstLine="1440"/>
      <w:jc w:val="left"/>
    </w:pPr>
    <w:rPr>
      <w:rFonts w:ascii="微软雅黑" w:eastAsia="微软雅黑" w:hAnsi="微软雅黑" w:cs="Times New Roman"/>
    </w:rPr>
  </w:style>
  <w:style w:type="character" w:customStyle="1" w:styleId="19">
    <w:name w:val="占位符文本1"/>
    <w:basedOn w:val="a8"/>
    <w:uiPriority w:val="99"/>
    <w:semiHidden/>
    <w:qFormat/>
    <w:rPr>
      <w:color w:val="808080"/>
    </w:rPr>
  </w:style>
  <w:style w:type="character" w:customStyle="1" w:styleId="affffff5">
    <w:name w:val="招标要求"/>
    <w:uiPriority w:val="1"/>
    <w:qFormat/>
    <w:rPr>
      <w:b/>
      <w:color w:val="0066FF"/>
      <w:u w:val="none"/>
    </w:rPr>
  </w:style>
  <w:style w:type="character" w:customStyle="1" w:styleId="affffff6">
    <w:name w:val="默认字符"/>
    <w:qFormat/>
  </w:style>
  <w:style w:type="character" w:customStyle="1" w:styleId="1a">
    <w:name w:val="明显参考1"/>
    <w:uiPriority w:val="32"/>
    <w:qFormat/>
    <w:rPr>
      <w:b/>
      <w:bCs/>
      <w:i/>
      <w:smallCaps/>
      <w:color w:val="auto"/>
      <w:spacing w:val="5"/>
      <w:u w:val="single"/>
    </w:rPr>
  </w:style>
  <w:style w:type="character" w:customStyle="1" w:styleId="1b">
    <w:name w:val="明显强调1"/>
    <w:uiPriority w:val="21"/>
    <w:qFormat/>
    <w:rPr>
      <w:b/>
      <w:bCs/>
      <w:i/>
      <w:iCs/>
      <w:color w:val="4F81BD"/>
    </w:rPr>
  </w:style>
  <w:style w:type="paragraph" w:customStyle="1" w:styleId="1c">
    <w:name w:val="明显引用1"/>
    <w:basedOn w:val="a7"/>
    <w:next w:val="a7"/>
    <w:link w:val="affffff7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ascii="微软雅黑" w:eastAsia="微软雅黑" w:hAnsi="微软雅黑" w:cs="Times New Roman"/>
      <w:b/>
      <w:bCs/>
      <w:i/>
      <w:iCs/>
      <w:color w:val="4F81BD"/>
      <w:sz w:val="21"/>
      <w:lang w:val="zh-CN"/>
    </w:rPr>
  </w:style>
  <w:style w:type="character" w:customStyle="1" w:styleId="affffff7">
    <w:name w:val="明显引用 字符"/>
    <w:basedOn w:val="a8"/>
    <w:link w:val="1c"/>
    <w:uiPriority w:val="30"/>
    <w:qFormat/>
    <w:rPr>
      <w:rFonts w:ascii="微软雅黑" w:eastAsia="微软雅黑" w:hAnsi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1d">
    <w:name w:val="不明显参考1"/>
    <w:uiPriority w:val="31"/>
    <w:qFormat/>
    <w:rPr>
      <w:smallCaps/>
      <w:color w:val="C0504D"/>
      <w:u w:val="single"/>
    </w:rPr>
  </w:style>
  <w:style w:type="character" w:customStyle="1" w:styleId="26">
    <w:name w:val="正文文本缩进 2 字符"/>
    <w:basedOn w:val="a8"/>
    <w:link w:val="25"/>
    <w:qFormat/>
    <w:rPr>
      <w:rFonts w:ascii="微软雅黑" w:eastAsia="微软雅黑" w:hAnsi="微软雅黑" w:cs="Times New Roman"/>
    </w:rPr>
  </w:style>
  <w:style w:type="character" w:customStyle="1" w:styleId="3a">
    <w:name w:val="正文文本缩进 3 字符"/>
    <w:basedOn w:val="a8"/>
    <w:link w:val="39"/>
    <w:qFormat/>
    <w:rPr>
      <w:rFonts w:ascii="微软雅黑" w:eastAsia="微软雅黑" w:hAnsi="微软雅黑" w:cs="Times New Roman"/>
      <w:sz w:val="16"/>
      <w:szCs w:val="16"/>
    </w:rPr>
  </w:style>
  <w:style w:type="character" w:customStyle="1" w:styleId="HTML2">
    <w:name w:val="HTML 预设格式 字符"/>
    <w:basedOn w:val="a8"/>
    <w:link w:val="HTML1"/>
    <w:qFormat/>
    <w:rPr>
      <w:rFonts w:ascii="Courier New" w:eastAsia="微软雅黑" w:hAnsi="Courier New" w:cs="Courier New"/>
      <w:sz w:val="20"/>
      <w:szCs w:val="20"/>
    </w:rPr>
  </w:style>
  <w:style w:type="character" w:customStyle="1" w:styleId="2c">
    <w:name w:val="正文文本首行缩进 2 字符"/>
    <w:basedOn w:val="afc"/>
    <w:link w:val="2b"/>
    <w:qFormat/>
    <w:rPr>
      <w:rFonts w:ascii="微软雅黑" w:eastAsia="微软雅黑" w:hAnsi="微软雅黑" w:cs="Times New Roman"/>
    </w:rPr>
  </w:style>
  <w:style w:type="character" w:customStyle="1" w:styleId="afff0">
    <w:name w:val="副标题 字符"/>
    <w:basedOn w:val="a8"/>
    <w:link w:val="afff"/>
    <w:qFormat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aff2">
    <w:name w:val="日期 字符"/>
    <w:basedOn w:val="a8"/>
    <w:link w:val="aff1"/>
    <w:qFormat/>
    <w:rPr>
      <w:rFonts w:ascii="微软雅黑" w:eastAsia="微软雅黑" w:hAnsi="微软雅黑" w:cs="Times New Roman"/>
    </w:rPr>
  </w:style>
  <w:style w:type="character" w:customStyle="1" w:styleId="aff0">
    <w:name w:val="纯文本 字符"/>
    <w:basedOn w:val="a8"/>
    <w:link w:val="aff"/>
    <w:qFormat/>
    <w:rPr>
      <w:rFonts w:ascii="宋体" w:eastAsia="微软雅黑" w:hAnsi="Courier New" w:cs="Courier New"/>
      <w:sz w:val="21"/>
      <w:szCs w:val="21"/>
    </w:rPr>
  </w:style>
  <w:style w:type="paragraph" w:customStyle="1" w:styleId="2f1">
    <w:name w:val="修订2"/>
    <w:uiPriority w:val="99"/>
    <w:qFormat/>
    <w:pPr>
      <w:spacing w:line="360" w:lineRule="auto"/>
      <w:jc w:val="both"/>
    </w:pPr>
    <w:rPr>
      <w:kern w:val="2"/>
      <w:sz w:val="21"/>
      <w:szCs w:val="24"/>
    </w:rPr>
  </w:style>
  <w:style w:type="paragraph" w:customStyle="1" w:styleId="TOC10">
    <w:name w:val="TOC 标题1"/>
    <w:basedOn w:val="11"/>
    <w:next w:val="a7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微软雅黑" w:hAnsi="Cambria" w:cs="Times New Roman"/>
      <w:color w:val="365F91"/>
      <w:kern w:val="0"/>
      <w:sz w:val="28"/>
      <w:szCs w:val="28"/>
    </w:rPr>
  </w:style>
  <w:style w:type="character" w:customStyle="1" w:styleId="af9">
    <w:name w:val="称呼 字符"/>
    <w:basedOn w:val="a8"/>
    <w:link w:val="af8"/>
    <w:qFormat/>
    <w:rPr>
      <w:rFonts w:ascii="微软雅黑" w:eastAsia="微软雅黑" w:hAnsi="微软雅黑" w:cs="Times New Roman"/>
    </w:rPr>
  </w:style>
  <w:style w:type="character" w:customStyle="1" w:styleId="affd">
    <w:name w:val="签名 字符"/>
    <w:basedOn w:val="a8"/>
    <w:link w:val="affc"/>
    <w:qFormat/>
    <w:rPr>
      <w:rFonts w:ascii="微软雅黑" w:eastAsia="微软雅黑" w:hAnsi="微软雅黑" w:cs="Times New Roman"/>
    </w:rPr>
  </w:style>
  <w:style w:type="character" w:customStyle="1" w:styleId="aff4">
    <w:name w:val="尾注文本 字符"/>
    <w:basedOn w:val="a8"/>
    <w:link w:val="aff3"/>
    <w:qFormat/>
    <w:rPr>
      <w:rFonts w:ascii="微软雅黑" w:eastAsia="微软雅黑" w:hAnsi="微软雅黑" w:cs="Times New Roman"/>
    </w:rPr>
  </w:style>
  <w:style w:type="paragraph" w:customStyle="1" w:styleId="1e">
    <w:name w:val="无间隔1"/>
    <w:basedOn w:val="a7"/>
    <w:uiPriority w:val="1"/>
    <w:qFormat/>
    <w:rPr>
      <w:rFonts w:ascii="Calibri" w:eastAsia="微软雅黑" w:hAnsi="Calibri" w:cs="Times New Roman"/>
      <w:sz w:val="21"/>
      <w:szCs w:val="22"/>
    </w:rPr>
  </w:style>
  <w:style w:type="paragraph" w:customStyle="1" w:styleId="z-1">
    <w:name w:val="z-窗体顶端1"/>
    <w:basedOn w:val="a7"/>
    <w:next w:val="a7"/>
    <w:link w:val="z-"/>
    <w:qFormat/>
    <w:pPr>
      <w:widowControl/>
      <w:pBdr>
        <w:bottom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">
    <w:name w:val="z-窗体顶端 字符"/>
    <w:basedOn w:val="a8"/>
    <w:link w:val="z-1"/>
    <w:qFormat/>
    <w:rPr>
      <w:rFonts w:eastAsia="微软雅黑" w:cs="Times New Roman"/>
      <w:vanish/>
      <w:kern w:val="0"/>
      <w:sz w:val="16"/>
      <w:szCs w:val="16"/>
    </w:rPr>
  </w:style>
  <w:style w:type="paragraph" w:customStyle="1" w:styleId="z-10">
    <w:name w:val="z-窗体底端1"/>
    <w:basedOn w:val="a7"/>
    <w:next w:val="a7"/>
    <w:link w:val="z-0"/>
    <w:qFormat/>
    <w:pPr>
      <w:widowControl/>
      <w:pBdr>
        <w:top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0">
    <w:name w:val="z-窗体底端 字符"/>
    <w:basedOn w:val="a8"/>
    <w:link w:val="z-10"/>
    <w:qFormat/>
    <w:rPr>
      <w:rFonts w:eastAsia="微软雅黑" w:cs="Times New Roman"/>
      <w:vanish/>
      <w:kern w:val="0"/>
      <w:sz w:val="16"/>
      <w:szCs w:val="16"/>
    </w:rPr>
  </w:style>
  <w:style w:type="character" w:customStyle="1" w:styleId="ac">
    <w:name w:val="注释标题 字符"/>
    <w:basedOn w:val="a8"/>
    <w:link w:val="ab"/>
    <w:qFormat/>
    <w:rPr>
      <w:rFonts w:ascii="微软雅黑" w:eastAsia="微软雅黑" w:hAnsi="微软雅黑" w:cs="Times New Roman"/>
    </w:rPr>
  </w:style>
  <w:style w:type="character" w:customStyle="1" w:styleId="HTML0">
    <w:name w:val="HTML 地址 字符"/>
    <w:basedOn w:val="a8"/>
    <w:link w:val="HTML"/>
    <w:qFormat/>
    <w:rPr>
      <w:rFonts w:ascii="微软雅黑" w:eastAsia="微软雅黑" w:hAnsi="微软雅黑" w:cs="Times New Roman"/>
      <w:i/>
      <w:iCs/>
    </w:rPr>
  </w:style>
  <w:style w:type="paragraph" w:customStyle="1" w:styleId="1f">
    <w:name w:val="引用1"/>
    <w:basedOn w:val="a7"/>
    <w:next w:val="a7"/>
    <w:link w:val="affffff8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affffff8">
    <w:name w:val="引用 字符"/>
    <w:basedOn w:val="a8"/>
    <w:link w:val="1f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1f0">
    <w:name w:val="不明显强调1"/>
    <w:uiPriority w:val="19"/>
    <w:qFormat/>
    <w:rPr>
      <w:i/>
      <w:iCs/>
      <w:color w:val="808080"/>
    </w:rPr>
  </w:style>
  <w:style w:type="character" w:customStyle="1" w:styleId="1f1">
    <w:name w:val="书籍标题1"/>
    <w:uiPriority w:val="33"/>
    <w:qFormat/>
    <w:rPr>
      <w:b/>
      <w:bCs/>
      <w:smallCaps/>
      <w:spacing w:val="5"/>
    </w:rPr>
  </w:style>
  <w:style w:type="paragraph" w:customStyle="1" w:styleId="affffff9">
    <w:name w:val="封面三"/>
    <w:basedOn w:val="a7"/>
    <w:qFormat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left">
    <w:name w:val="left"/>
    <w:qFormat/>
  </w:style>
  <w:style w:type="paragraph" w:customStyle="1" w:styleId="12">
    <w:name w:val="列表符号项目级别1"/>
    <w:basedOn w:val="a7"/>
    <w:qFormat/>
    <w:pPr>
      <w:numPr>
        <w:numId w:val="13"/>
      </w:numPr>
      <w:ind w:firstLine="0"/>
    </w:pPr>
    <w:rPr>
      <w:rFonts w:ascii="微软雅黑" w:eastAsia="仿宋_GB2312" w:hAnsi="微软雅黑" w:cs="Times New Roman"/>
      <w:sz w:val="28"/>
    </w:rPr>
  </w:style>
  <w:style w:type="paragraph" w:customStyle="1" w:styleId="tytytyty">
    <w:name w:val="tytytyty"/>
    <w:basedOn w:val="a7"/>
    <w:link w:val="tytytytyChar1"/>
    <w:qFormat/>
    <w:pPr>
      <w:ind w:leftChars="171" w:left="359" w:firstLineChars="200" w:firstLine="480"/>
    </w:pPr>
    <w:rPr>
      <w:rFonts w:ascii="微软雅黑" w:hAnsi="微软雅黑" w:cs="Times New Roman"/>
      <w:lang w:val="zh-CN"/>
    </w:rPr>
  </w:style>
  <w:style w:type="character" w:customStyle="1" w:styleId="tytytytyChar1">
    <w:name w:val="tytytyty Char1"/>
    <w:link w:val="tytytyty"/>
    <w:qFormat/>
    <w:rPr>
      <w:rFonts w:ascii="微软雅黑" w:hAnsi="微软雅黑" w:cs="Times New Roman"/>
      <w:lang w:val="zh-CN" w:eastAsia="zh-CN"/>
    </w:rPr>
  </w:style>
  <w:style w:type="character" w:customStyle="1" w:styleId="3Char">
    <w:name w:val="标题 3（绿盟科技） Char"/>
    <w:link w:val="3"/>
    <w:qFormat/>
    <w:rPr>
      <w:rFonts w:eastAsia="黑体" w:cs="Times New Roman"/>
      <w:b/>
      <w:kern w:val="0"/>
      <w:sz w:val="30"/>
      <w:szCs w:val="30"/>
    </w:rPr>
  </w:style>
  <w:style w:type="paragraph" w:customStyle="1" w:styleId="3h3l3H33Char3CharCharCharChar3CharCh">
    <w:name w:val="样式 标题 3h3l3H3标题 3 Char标题 3 Char Char Char Char标题 3 Char Ch..."/>
    <w:basedOn w:val="30"/>
    <w:qFormat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f2">
    <w:name w:val="正文缩进:  2 字符"/>
    <w:basedOn w:val="a7"/>
    <w:qFormat/>
    <w:pPr>
      <w:spacing w:before="60" w:after="60" w:line="300" w:lineRule="auto"/>
      <w:ind w:firstLineChars="210" w:firstLine="210"/>
    </w:pPr>
    <w:rPr>
      <w:rFonts w:ascii="Times New Roman" w:hAnsi="Times New Roman" w:cs="宋体"/>
      <w:szCs w:val="20"/>
    </w:rPr>
  </w:style>
  <w:style w:type="paragraph" w:customStyle="1" w:styleId="ABULLET">
    <w:name w:val="A BULLET"/>
    <w:basedOn w:val="a7"/>
    <w:qFormat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BULLET">
    <w:name w:val="A INDENTED BULLET"/>
    <w:basedOn w:val="a7"/>
    <w:qFormat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PARA">
    <w:name w:val="A INDENTED PARA"/>
    <w:basedOn w:val="a7"/>
    <w:qFormat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TableText">
    <w:name w:val="Table Text"/>
    <w:basedOn w:val="afa"/>
    <w:qFormat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Chars="0" w:firstLine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HeadingA">
    <w:name w:val="Heading A"/>
    <w:basedOn w:val="11"/>
    <w:next w:val="afa"/>
    <w:qFormat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HeadingB">
    <w:name w:val="Heading B"/>
    <w:basedOn w:val="20"/>
    <w:next w:val="afa"/>
    <w:qFormat/>
    <w:pPr>
      <w:keepLines w:val="0"/>
      <w:widowControl/>
      <w:numPr>
        <w:numId w:val="14"/>
      </w:numPr>
      <w:pBdr>
        <w:top w:val="single" w:sz="6" w:space="1" w:color="auto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DefaultText">
    <w:name w:val="Default Text"/>
    <w:basedOn w:val="a7"/>
    <w:qFormat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Comment">
    <w:name w:val="Comment"/>
    <w:basedOn w:val="a7"/>
    <w:qFormat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StyleHeadingALatinGB2312AsianGB2312Char">
    <w:name w:val="Style Heading A + (Latin) 楷体_GB2312 (Asian) 楷体_GB2312 Char"/>
    <w:qFormat/>
    <w:rPr>
      <w:rFonts w:ascii="楷体_GB2312" w:eastAsia="楷体_GB2312" w:hAnsi="楷体_GB2312" w:cs="Arial"/>
      <w:b/>
      <w:kern w:val="28"/>
      <w:sz w:val="36"/>
      <w:lang w:val="en-US" w:eastAsia="zh-CN" w:bidi="ar-SA"/>
    </w:rPr>
  </w:style>
  <w:style w:type="character" w:customStyle="1" w:styleId="StyleHeadingALatinTimesNewRomanAsianGB2312Char">
    <w:name w:val="Style Heading A + (Latin) Times New Roman (Asian) 楷体_GB2312 Char"/>
    <w:qFormat/>
    <w:rPr>
      <w:rFonts w:ascii="Arial" w:eastAsia="楷体_GB2312" w:hAnsi="Arial" w:cs="Arial"/>
      <w:b/>
      <w:kern w:val="28"/>
      <w:sz w:val="36"/>
      <w:lang w:val="en-US" w:eastAsia="zh-CN" w:bidi="ar-SA"/>
    </w:rPr>
  </w:style>
  <w:style w:type="paragraph" w:customStyle="1" w:styleId="1f2">
    <w:name w:val="批注框文本1"/>
    <w:basedOn w:val="a7"/>
    <w:semiHidden/>
    <w:qFormat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1f3">
    <w:name w:val="批注主题1"/>
    <w:basedOn w:val="af6"/>
    <w:next w:val="af6"/>
    <w:semiHidden/>
    <w:qFormat/>
    <w:pPr>
      <w:widowControl/>
      <w:spacing w:before="0" w:after="0" w:line="240" w:lineRule="auto"/>
      <w:ind w:firstLineChars="0" w:firstLine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CharCharCharCharCharCharCharCharCharCharCharCharCharChar">
    <w:name w:val="Char Char Char Char Char Char Char Char Char Char Char Char Char Char"/>
    <w:basedOn w:val="a7"/>
    <w:qFormat/>
    <w:rPr>
      <w:rFonts w:ascii="Tahoma" w:hAnsi="Tahoma" w:cs="Times New Roman"/>
    </w:rPr>
  </w:style>
  <w:style w:type="paragraph" w:customStyle="1" w:styleId="MyHeading2">
    <w:name w:val="My Heading2"/>
    <w:basedOn w:val="20"/>
    <w:qFormat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eastAsia="楷体_GB2312" w:hAnsi="Times New Roman" w:cs="Times New Roman"/>
      <w:b w:val="0"/>
      <w:kern w:val="30"/>
      <w:sz w:val="28"/>
      <w:szCs w:val="28"/>
    </w:rPr>
  </w:style>
  <w:style w:type="paragraph" w:customStyle="1" w:styleId="Documentsub-title">
    <w:name w:val="Document sub-title"/>
    <w:basedOn w:val="a7"/>
    <w:next w:val="a7"/>
    <w:qFormat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TitlePageHeader">
    <w:name w:val="TitlePage_Header"/>
    <w:basedOn w:val="a7"/>
    <w:qFormat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ArialGB231215">
    <w:name w:val="样式 (西文) Arial (中文) 楷体_GB2312 小四 加粗 阴影 居中 行距: 1.5 倍行距"/>
    <w:basedOn w:val="a7"/>
    <w:qFormat/>
    <w:pPr>
      <w:jc w:val="center"/>
    </w:pPr>
    <w:rPr>
      <w:rFonts w:eastAsia="华文楷体" w:cs="宋体"/>
      <w:b/>
      <w:bCs/>
      <w:shadow/>
      <w:szCs w:val="20"/>
    </w:rPr>
  </w:style>
  <w:style w:type="paragraph" w:customStyle="1" w:styleId="Bulletwithtext2">
    <w:name w:val="Bullet with text 2"/>
    <w:basedOn w:val="a7"/>
    <w:qFormat/>
    <w:pPr>
      <w:widowControl/>
      <w:numPr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CharChar1">
    <w:name w:val="Char Char1"/>
    <w:basedOn w:val="a7"/>
    <w:qFormat/>
    <w:rPr>
      <w:rFonts w:ascii="Tahoma" w:hAnsi="Tahoma" w:cs="Times New Roman"/>
    </w:rPr>
  </w:style>
  <w:style w:type="paragraph" w:customStyle="1" w:styleId="CharCharCharChar">
    <w:name w:val="Char Char Char Char"/>
    <w:basedOn w:val="a7"/>
    <w:qFormat/>
    <w:rPr>
      <w:rFonts w:ascii="Tahoma" w:hAnsi="Tahoma" w:cs="Times New Roman"/>
    </w:rPr>
  </w:style>
  <w:style w:type="paragraph" w:customStyle="1" w:styleId="style">
    <w:name w:val="正文style"/>
    <w:basedOn w:val="a7"/>
    <w:qFormat/>
    <w:pPr>
      <w:spacing w:before="120" w:after="120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styleChar">
    <w:name w:val="正文style Char"/>
    <w:basedOn w:val="a7"/>
    <w:link w:val="styleCharChar"/>
    <w:qFormat/>
    <w:pPr>
      <w:spacing w:before="120" w:after="120"/>
      <w:ind w:firstLineChars="225" w:firstLine="540"/>
    </w:pPr>
    <w:rPr>
      <w:rFonts w:ascii="Times New Roman" w:hAnsi="Times New Roman" w:cs="Times New Roman"/>
      <w:szCs w:val="20"/>
      <w:lang w:val="zh-CN"/>
    </w:rPr>
  </w:style>
  <w:style w:type="character" w:customStyle="1" w:styleId="styleCharChar">
    <w:name w:val="正文style Char Char"/>
    <w:link w:val="styleChar"/>
    <w:qFormat/>
    <w:rPr>
      <w:rFonts w:ascii="Times New Roman" w:hAnsi="Times New Roman" w:cs="Times New Roman"/>
      <w:szCs w:val="20"/>
      <w:lang w:val="zh-CN" w:eastAsia="zh-CN"/>
    </w:rPr>
  </w:style>
  <w:style w:type="paragraph" w:customStyle="1" w:styleId="CharCharCharCharCharChar1Char">
    <w:name w:val="Char Char Char Char Char Char1 Char"/>
    <w:basedOn w:val="a7"/>
    <w:qFormat/>
    <w:pPr>
      <w:ind w:firstLineChars="200" w:firstLine="480"/>
    </w:pPr>
    <w:rPr>
      <w:rFonts w:ascii="宋体" w:hAnsi="宋体" w:cs="Times New Roman"/>
      <w:i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7"/>
    <w:qFormat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Char7">
    <w:name w:val="表格文字 Char"/>
    <w:link w:val="affffffa"/>
    <w:qFormat/>
    <w:rPr>
      <w:szCs w:val="21"/>
    </w:rPr>
  </w:style>
  <w:style w:type="paragraph" w:customStyle="1" w:styleId="affffffa">
    <w:name w:val="表格文字"/>
    <w:basedOn w:val="a7"/>
    <w:link w:val="Char7"/>
    <w:qFormat/>
    <w:pPr>
      <w:widowControl/>
      <w:spacing w:line="300" w:lineRule="auto"/>
      <w:jc w:val="left"/>
    </w:pPr>
    <w:rPr>
      <w:szCs w:val="21"/>
    </w:rPr>
  </w:style>
  <w:style w:type="paragraph" w:customStyle="1" w:styleId="360">
    <w:name w:val="正文（奇虎360）"/>
    <w:link w:val="360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360Char">
    <w:name w:val="正文（奇虎360） Char"/>
    <w:link w:val="360"/>
    <w:qFormat/>
    <w:rPr>
      <w:rFonts w:cs="Times New Roman"/>
      <w:kern w:val="0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3600">
    <w:name w:val="正文（360）"/>
    <w:link w:val="360Char0"/>
    <w:qFormat/>
    <w:pPr>
      <w:spacing w:line="360" w:lineRule="auto"/>
      <w:ind w:firstLineChars="200" w:firstLine="420"/>
    </w:pPr>
    <w:rPr>
      <w:sz w:val="21"/>
      <w:szCs w:val="24"/>
    </w:rPr>
  </w:style>
  <w:style w:type="character" w:customStyle="1" w:styleId="360Char0">
    <w:name w:val="正文（360） Char"/>
    <w:link w:val="3600"/>
    <w:qFormat/>
    <w:rPr>
      <w:rFonts w:ascii="Times New Roman" w:hAnsi="Times New Roman" w:cs="Times New Roman"/>
      <w:kern w:val="0"/>
      <w:sz w:val="21"/>
    </w:rPr>
  </w:style>
  <w:style w:type="character" w:customStyle="1" w:styleId="1f4">
    <w:name w:val="未处理的提及1"/>
    <w:basedOn w:val="a8"/>
    <w:uiPriority w:val="99"/>
    <w:unhideWhenUsed/>
    <w:qFormat/>
    <w:rPr>
      <w:color w:val="605E5C"/>
      <w:shd w:val="clear" w:color="auto" w:fill="E1DFDD"/>
    </w:rPr>
  </w:style>
  <w:style w:type="table" w:customStyle="1" w:styleId="2f3">
    <w:name w:val="网格型2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ffb">
    <w:name w:val="List Paragraph"/>
    <w:basedOn w:val="a7"/>
    <w:uiPriority w:val="99"/>
    <w:pPr>
      <w:ind w:firstLineChars="200" w:firstLine="420"/>
    </w:pPr>
  </w:style>
  <w:style w:type="character" w:customStyle="1" w:styleId="2f4">
    <w:name w:val="未处理的提及2"/>
    <w:basedOn w:val="a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hyperlink" Target="http://10.24.3.242/wiki/pages/viewpage.action?pageId=10747997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10.24.3.242/wiki/pages/viewpage.action?pageId=1074799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0.24.3.242/wiki/pages/viewpage.action?pageId=6815768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10.24.3.242/wiki/pages/viewpage.action?pageId=6815768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13EED7A-ACF6-4FB3-AD4C-24A8F66C7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洁</dc:creator>
  <cp:lastModifiedBy>黄云</cp:lastModifiedBy>
  <cp:revision>128</cp:revision>
  <dcterms:created xsi:type="dcterms:W3CDTF">2019-06-04T09:05:00Z</dcterms:created>
  <dcterms:modified xsi:type="dcterms:W3CDTF">2020-11-23T11:21:00Z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